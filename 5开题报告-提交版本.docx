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ED7F" w14:textId="5B048D7A" w:rsidR="009D7287" w:rsidRDefault="00B81D78">
      <w:pPr>
        <w:jc w:val="center"/>
        <w:rPr>
          <w:rFonts w:ascii="宋体" w:hAnsi="宋体"/>
          <w:sz w:val="36"/>
          <w:szCs w:val="36"/>
        </w:rPr>
      </w:pPr>
      <w:r>
        <w:rPr>
          <w:rFonts w:ascii="宋体" w:hAnsi="宋体" w:hint="eastAsia"/>
          <w:sz w:val="36"/>
          <w:szCs w:val="36"/>
        </w:rPr>
        <w:t>西安电子科技大学</w:t>
      </w:r>
      <w:r w:rsidR="00615D44" w:rsidRPr="00615D44">
        <w:rPr>
          <w:rFonts w:ascii="宋体" w:hAnsi="宋体" w:hint="eastAsia"/>
          <w:sz w:val="36"/>
          <w:szCs w:val="36"/>
        </w:rPr>
        <w:t>通信工程</w:t>
      </w:r>
      <w:r>
        <w:rPr>
          <w:rFonts w:ascii="宋体" w:hAnsi="宋体" w:hint="eastAsia"/>
          <w:sz w:val="36"/>
          <w:szCs w:val="36"/>
        </w:rPr>
        <w:t>学院</w:t>
      </w:r>
    </w:p>
    <w:p w14:paraId="7D8D168C" w14:textId="77777777" w:rsidR="009D7287" w:rsidRDefault="009D7287">
      <w:pPr>
        <w:jc w:val="center"/>
        <w:rPr>
          <w:rFonts w:ascii="宋体" w:hAnsi="宋体"/>
          <w:sz w:val="44"/>
        </w:rPr>
      </w:pPr>
    </w:p>
    <w:p w14:paraId="28A6EAE7" w14:textId="77777777" w:rsidR="009D7287" w:rsidRDefault="009D7287">
      <w:pPr>
        <w:jc w:val="center"/>
        <w:rPr>
          <w:rFonts w:ascii="宋体" w:hAnsi="宋体"/>
          <w:sz w:val="44"/>
        </w:rPr>
      </w:pPr>
    </w:p>
    <w:p w14:paraId="268E6514" w14:textId="77777777" w:rsidR="009D7287" w:rsidRDefault="00B81D78">
      <w:pPr>
        <w:jc w:val="center"/>
        <w:rPr>
          <w:rFonts w:ascii="黑体" w:eastAsia="黑体" w:hAnsi="黑体"/>
          <w:sz w:val="44"/>
        </w:rPr>
      </w:pPr>
      <w:r>
        <w:rPr>
          <w:rFonts w:ascii="黑体" w:eastAsia="黑体" w:hAnsi="黑体" w:hint="eastAsia"/>
          <w:sz w:val="44"/>
        </w:rPr>
        <w:t>本科生毕业论文（设计）开题报告</w:t>
      </w:r>
    </w:p>
    <w:p w14:paraId="3FC87CD8" w14:textId="0630270A" w:rsidR="009D7287" w:rsidRDefault="00B81D78">
      <w:pPr>
        <w:jc w:val="center"/>
        <w:rPr>
          <w:rFonts w:ascii="黑体" w:eastAsia="黑体" w:hAnsi="黑体"/>
          <w:bCs/>
          <w:sz w:val="30"/>
        </w:rPr>
      </w:pPr>
      <w:r>
        <w:rPr>
          <w:rFonts w:ascii="黑体" w:eastAsia="黑体" w:hAnsi="黑体" w:hint="eastAsia"/>
          <w:bCs/>
          <w:sz w:val="30"/>
        </w:rPr>
        <w:t>（</w:t>
      </w:r>
      <w:r w:rsidR="00615D44">
        <w:rPr>
          <w:rFonts w:ascii="黑体" w:eastAsia="黑体" w:hAnsi="黑体"/>
          <w:bCs/>
          <w:sz w:val="30"/>
        </w:rPr>
        <w:t>2023</w:t>
      </w:r>
      <w:r>
        <w:rPr>
          <w:rFonts w:ascii="黑体" w:eastAsia="黑体" w:hAnsi="黑体" w:hint="eastAsia"/>
          <w:bCs/>
          <w:sz w:val="30"/>
        </w:rPr>
        <w:t>届）</w:t>
      </w:r>
    </w:p>
    <w:p w14:paraId="096A3660" w14:textId="77777777" w:rsidR="009D7287" w:rsidRDefault="009D7287">
      <w:pPr>
        <w:rPr>
          <w:rFonts w:ascii="宋体" w:hAnsi="宋体"/>
        </w:rPr>
      </w:pPr>
    </w:p>
    <w:p w14:paraId="4AB4B46D" w14:textId="77777777" w:rsidR="009D7287" w:rsidRDefault="009D7287">
      <w:pPr>
        <w:rPr>
          <w:rFonts w:ascii="宋体" w:hAnsi="宋体"/>
        </w:rPr>
      </w:pPr>
    </w:p>
    <w:p w14:paraId="117A923E" w14:textId="77777777" w:rsidR="009D7287" w:rsidRDefault="009D7287">
      <w:pPr>
        <w:rPr>
          <w:rFonts w:ascii="宋体" w:hAnsi="宋体"/>
        </w:rPr>
      </w:pPr>
    </w:p>
    <w:p w14:paraId="2649036E" w14:textId="77777777" w:rsidR="009D7287" w:rsidRDefault="009D7287">
      <w:pPr>
        <w:rPr>
          <w:rFonts w:ascii="宋体" w:hAnsi="宋体"/>
        </w:rPr>
      </w:pPr>
    </w:p>
    <w:p w14:paraId="5A15618F" w14:textId="77777777" w:rsidR="009D7287" w:rsidRDefault="00B81D78">
      <w:pPr>
        <w:spacing w:line="720" w:lineRule="exact"/>
        <w:ind w:left="275"/>
        <w:rPr>
          <w:rFonts w:ascii="宋体" w:hAnsi="宋体"/>
          <w:sz w:val="30"/>
        </w:rPr>
      </w:pPr>
      <w:r>
        <w:rPr>
          <w:rFonts w:ascii="宋体" w:hAnsi="宋体" w:hint="eastAsia"/>
          <w:sz w:val="24"/>
        </w:rPr>
        <w:t xml:space="preserve">       </w:t>
      </w:r>
      <w:r>
        <w:rPr>
          <w:rFonts w:ascii="宋体" w:hAnsi="宋体" w:hint="eastAsia"/>
          <w:sz w:val="30"/>
        </w:rPr>
        <w:t xml:space="preserve"> </w:t>
      </w:r>
    </w:p>
    <w:p w14:paraId="014C998C" w14:textId="77777777" w:rsidR="009D7287" w:rsidRDefault="009D7287">
      <w:pPr>
        <w:spacing w:line="720" w:lineRule="exact"/>
        <w:ind w:left="275"/>
        <w:rPr>
          <w:rFonts w:ascii="宋体" w:hAnsi="宋体"/>
          <w:sz w:val="30"/>
        </w:rPr>
      </w:pPr>
    </w:p>
    <w:p w14:paraId="72AB473B" w14:textId="491F555A" w:rsidR="009D7287" w:rsidRDefault="00B81D78">
      <w:pPr>
        <w:spacing w:line="720" w:lineRule="exact"/>
        <w:ind w:leftChars="131" w:left="275" w:firstLineChars="546" w:firstLine="1638"/>
        <w:rPr>
          <w:rFonts w:ascii="宋体" w:hAnsi="宋体"/>
          <w:sz w:val="30"/>
        </w:rPr>
      </w:pPr>
      <w:r>
        <w:rPr>
          <w:rFonts w:ascii="宋体" w:hAnsi="宋体" w:hint="eastAsia"/>
          <w:sz w:val="30"/>
        </w:rPr>
        <w:t xml:space="preserve">学生姓名 </w:t>
      </w:r>
      <w:r>
        <w:rPr>
          <w:rFonts w:ascii="宋体" w:hAnsi="宋体" w:hint="eastAsia"/>
          <w:sz w:val="30"/>
          <w:u w:val="single"/>
        </w:rPr>
        <w:t xml:space="preserve">            </w:t>
      </w:r>
      <w:r w:rsidR="00615D44">
        <w:rPr>
          <w:rFonts w:ascii="宋体" w:hAnsi="宋体" w:hint="eastAsia"/>
          <w:sz w:val="30"/>
          <w:u w:val="single"/>
        </w:rPr>
        <w:t>姚 凯</w:t>
      </w:r>
      <w:r>
        <w:rPr>
          <w:rFonts w:ascii="宋体" w:hAnsi="宋体" w:hint="eastAsia"/>
          <w:sz w:val="30"/>
          <w:u w:val="single"/>
        </w:rPr>
        <w:t xml:space="preserve">                </w:t>
      </w:r>
    </w:p>
    <w:p w14:paraId="2FD88531" w14:textId="521A27CC" w:rsidR="009D7287" w:rsidRDefault="00B81D78">
      <w:pPr>
        <w:spacing w:line="720" w:lineRule="exact"/>
        <w:ind w:firstLineChars="646" w:firstLine="1938"/>
        <w:rPr>
          <w:rFonts w:ascii="宋体" w:hAnsi="宋体"/>
          <w:sz w:val="30"/>
        </w:rPr>
      </w:pPr>
      <w:r>
        <w:rPr>
          <w:rFonts w:ascii="宋体" w:hAnsi="宋体" w:hint="eastAsia"/>
          <w:sz w:val="30"/>
        </w:rPr>
        <w:t xml:space="preserve">专    业 </w:t>
      </w:r>
      <w:r>
        <w:rPr>
          <w:rFonts w:ascii="宋体" w:hAnsi="宋体" w:hint="eastAsia"/>
          <w:sz w:val="30"/>
          <w:u w:val="single"/>
        </w:rPr>
        <w:t xml:space="preserve">         </w:t>
      </w:r>
      <w:r w:rsidR="00615D44">
        <w:rPr>
          <w:rFonts w:ascii="宋体" w:hAnsi="宋体"/>
          <w:sz w:val="30"/>
          <w:u w:val="single"/>
        </w:rPr>
        <w:t xml:space="preserve"> </w:t>
      </w:r>
      <w:r>
        <w:rPr>
          <w:rFonts w:ascii="宋体" w:hAnsi="宋体" w:hint="eastAsia"/>
          <w:sz w:val="30"/>
          <w:u w:val="single"/>
        </w:rPr>
        <w:t xml:space="preserve"> </w:t>
      </w:r>
      <w:r w:rsidR="00615D44">
        <w:rPr>
          <w:rFonts w:ascii="宋体" w:hAnsi="宋体" w:hint="eastAsia"/>
          <w:sz w:val="30"/>
          <w:u w:val="single"/>
        </w:rPr>
        <w:t>通信工程</w:t>
      </w:r>
      <w:r>
        <w:rPr>
          <w:rFonts w:ascii="宋体" w:hAnsi="宋体" w:hint="eastAsia"/>
          <w:sz w:val="30"/>
          <w:u w:val="single"/>
        </w:rPr>
        <w:t xml:space="preserve">              </w:t>
      </w:r>
    </w:p>
    <w:p w14:paraId="207A7741" w14:textId="37246BE5" w:rsidR="009D7287" w:rsidRDefault="00B81D78">
      <w:pPr>
        <w:spacing w:line="720" w:lineRule="exact"/>
        <w:ind w:firstLineChars="646" w:firstLine="1938"/>
        <w:rPr>
          <w:rFonts w:ascii="宋体" w:hAnsi="宋体"/>
          <w:sz w:val="30"/>
        </w:rPr>
      </w:pPr>
      <w:r>
        <w:rPr>
          <w:rFonts w:ascii="宋体" w:hAnsi="宋体" w:hint="eastAsia"/>
          <w:sz w:val="30"/>
        </w:rPr>
        <w:t xml:space="preserve">学    号 </w:t>
      </w:r>
      <w:r>
        <w:rPr>
          <w:rFonts w:ascii="宋体" w:hAnsi="宋体" w:hint="eastAsia"/>
          <w:sz w:val="30"/>
          <w:u w:val="single"/>
        </w:rPr>
        <w:t xml:space="preserve">           </w:t>
      </w:r>
      <w:r w:rsidR="00615D44">
        <w:rPr>
          <w:rFonts w:ascii="宋体" w:hAnsi="宋体"/>
          <w:sz w:val="30"/>
          <w:u w:val="single"/>
        </w:rPr>
        <w:t>19010100277</w:t>
      </w:r>
      <w:r>
        <w:rPr>
          <w:rFonts w:ascii="宋体" w:hAnsi="宋体" w:hint="eastAsia"/>
          <w:sz w:val="30"/>
          <w:u w:val="single"/>
        </w:rPr>
        <w:t xml:space="preserve">           </w:t>
      </w:r>
    </w:p>
    <w:p w14:paraId="153DB2E9" w14:textId="71CE7C69" w:rsidR="009D7287" w:rsidRDefault="00B81D78">
      <w:pPr>
        <w:spacing w:line="720" w:lineRule="exact"/>
        <w:ind w:firstLineChars="646" w:firstLine="1938"/>
        <w:rPr>
          <w:rFonts w:ascii="宋体" w:hAnsi="宋体"/>
          <w:sz w:val="30"/>
        </w:rPr>
      </w:pPr>
      <w:r>
        <w:rPr>
          <w:rFonts w:ascii="宋体" w:hAnsi="宋体" w:hint="eastAsia"/>
          <w:sz w:val="30"/>
        </w:rPr>
        <w:t xml:space="preserve">指导教师 </w:t>
      </w:r>
      <w:r>
        <w:rPr>
          <w:rFonts w:ascii="宋体" w:hAnsi="宋体" w:hint="eastAsia"/>
          <w:sz w:val="30"/>
          <w:u w:val="single"/>
        </w:rPr>
        <w:t xml:space="preserve">           </w:t>
      </w:r>
      <w:r w:rsidR="00615D44">
        <w:rPr>
          <w:rFonts w:ascii="宋体" w:hAnsi="宋体"/>
          <w:sz w:val="30"/>
          <w:u w:val="single"/>
        </w:rPr>
        <w:t xml:space="preserve"> </w:t>
      </w:r>
      <w:r w:rsidR="00615D44">
        <w:rPr>
          <w:rFonts w:ascii="宋体" w:hAnsi="宋体" w:hint="eastAsia"/>
          <w:sz w:val="30"/>
          <w:u w:val="single"/>
        </w:rPr>
        <w:t>张 伟</w:t>
      </w:r>
      <w:r>
        <w:rPr>
          <w:rFonts w:ascii="宋体" w:hAnsi="宋体" w:hint="eastAsia"/>
          <w:sz w:val="30"/>
          <w:u w:val="single"/>
        </w:rPr>
        <w:t xml:space="preserve">                </w:t>
      </w:r>
    </w:p>
    <w:p w14:paraId="7B055441" w14:textId="77777777" w:rsidR="009D7287" w:rsidRDefault="00B81D78">
      <w:pPr>
        <w:spacing w:line="720" w:lineRule="exact"/>
        <w:ind w:left="105"/>
        <w:rPr>
          <w:rFonts w:ascii="宋体" w:hAnsi="宋体"/>
          <w:sz w:val="28"/>
        </w:rPr>
      </w:pPr>
      <w:r>
        <w:rPr>
          <w:rFonts w:ascii="宋体" w:hAnsi="宋体" w:hint="eastAsia"/>
          <w:sz w:val="28"/>
        </w:rPr>
        <w:t xml:space="preserve">       </w:t>
      </w:r>
      <w:r>
        <w:rPr>
          <w:rFonts w:ascii="宋体" w:hAnsi="宋体" w:hint="eastAsia"/>
          <w:sz w:val="18"/>
        </w:rPr>
        <w:t xml:space="preserve"> </w:t>
      </w:r>
      <w:r>
        <w:rPr>
          <w:rFonts w:ascii="宋体" w:hAnsi="宋体" w:hint="eastAsia"/>
          <w:sz w:val="30"/>
        </w:rPr>
        <w:t xml:space="preserve"> </w:t>
      </w:r>
    </w:p>
    <w:p w14:paraId="167E49FC" w14:textId="77777777" w:rsidR="009D7287" w:rsidRDefault="009D7287">
      <w:pPr>
        <w:rPr>
          <w:rFonts w:ascii="宋体" w:hAnsi="宋体"/>
          <w:sz w:val="28"/>
        </w:rPr>
      </w:pPr>
    </w:p>
    <w:p w14:paraId="05E91281" w14:textId="77777777" w:rsidR="009D7287" w:rsidRDefault="009D7287">
      <w:pPr>
        <w:jc w:val="center"/>
        <w:rPr>
          <w:rFonts w:ascii="宋体" w:hAnsi="宋体"/>
          <w:sz w:val="28"/>
        </w:rPr>
      </w:pPr>
    </w:p>
    <w:p w14:paraId="59779D0D" w14:textId="241B105E" w:rsidR="009D7287" w:rsidRDefault="00615D44" w:rsidP="00615D44">
      <w:pPr>
        <w:jc w:val="center"/>
        <w:rPr>
          <w:rFonts w:ascii="宋体" w:hAnsi="宋体"/>
          <w:sz w:val="28"/>
        </w:rPr>
      </w:pPr>
      <w:r>
        <w:rPr>
          <w:rFonts w:ascii="宋体" w:hAnsi="宋体" w:hint="eastAsia"/>
          <w:sz w:val="28"/>
        </w:rPr>
        <w:t>2</w:t>
      </w:r>
      <w:r>
        <w:rPr>
          <w:rFonts w:ascii="宋体" w:hAnsi="宋体"/>
          <w:sz w:val="28"/>
        </w:rPr>
        <w:t xml:space="preserve">022 </w:t>
      </w:r>
      <w:r>
        <w:rPr>
          <w:rFonts w:ascii="宋体" w:hAnsi="宋体" w:hint="eastAsia"/>
          <w:sz w:val="28"/>
        </w:rPr>
        <w:t xml:space="preserve">年 </w:t>
      </w:r>
      <w:r>
        <w:rPr>
          <w:rFonts w:ascii="宋体" w:hAnsi="宋体"/>
          <w:sz w:val="28"/>
        </w:rPr>
        <w:t xml:space="preserve">12 </w:t>
      </w:r>
      <w:r>
        <w:rPr>
          <w:rFonts w:ascii="宋体" w:hAnsi="宋体" w:hint="eastAsia"/>
          <w:sz w:val="28"/>
        </w:rPr>
        <w:t xml:space="preserve">月 </w:t>
      </w:r>
      <w:r>
        <w:rPr>
          <w:rFonts w:ascii="宋体" w:hAnsi="宋体"/>
          <w:sz w:val="28"/>
        </w:rPr>
        <w:t xml:space="preserve">30 </w:t>
      </w:r>
      <w:r>
        <w:rPr>
          <w:rFonts w:ascii="宋体" w:hAnsi="宋体" w:hint="eastAsia"/>
          <w:sz w:val="28"/>
        </w:rPr>
        <w:t>日</w:t>
      </w:r>
    </w:p>
    <w:p w14:paraId="5CD0F2C8" w14:textId="77777777" w:rsidR="009D7287" w:rsidRDefault="009D7287">
      <w:pPr>
        <w:rPr>
          <w:rFonts w:ascii="宋体" w:hAnsi="宋体"/>
          <w:sz w:val="28"/>
        </w:rPr>
      </w:pPr>
    </w:p>
    <w:p w14:paraId="56FED48C" w14:textId="77777777" w:rsidR="009D7287" w:rsidRDefault="009D7287">
      <w:pPr>
        <w:rPr>
          <w:rFonts w:ascii="宋体" w:hAnsi="宋体"/>
          <w:sz w:val="28"/>
        </w:rPr>
      </w:pPr>
    </w:p>
    <w:p w14:paraId="092CDC4C" w14:textId="77777777" w:rsidR="009D7287" w:rsidRDefault="00B81D78">
      <w:pPr>
        <w:spacing w:line="500" w:lineRule="exact"/>
        <w:jc w:val="center"/>
        <w:rPr>
          <w:rFonts w:ascii="宋体" w:hAnsi="宋体"/>
        </w:rPr>
      </w:pPr>
      <w:r>
        <w:rPr>
          <w:rFonts w:ascii="宋体" w:hAnsi="宋体" w:hint="eastAsia"/>
        </w:rPr>
        <w:t>（本表一式三份，学生、指导教师、学院各一份）</w:t>
      </w:r>
    </w:p>
    <w:p w14:paraId="190C167F" w14:textId="77777777" w:rsidR="009D7287" w:rsidRDefault="009D7287">
      <w:pPr>
        <w:spacing w:line="500" w:lineRule="exact"/>
        <w:jc w:val="center"/>
        <w:rPr>
          <w:rFonts w:ascii="宋体" w:hAnsi="宋体"/>
        </w:rPr>
      </w:pPr>
    </w:p>
    <w:tbl>
      <w:tblPr>
        <w:tblW w:w="8603"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3"/>
      </w:tblGrid>
      <w:tr w:rsidR="009D7287" w14:paraId="1EBC2B4C" w14:textId="77777777">
        <w:tc>
          <w:tcPr>
            <w:tcW w:w="8603" w:type="dxa"/>
          </w:tcPr>
          <w:p w14:paraId="7FC7B32A" w14:textId="77777777" w:rsidR="009D7287" w:rsidRDefault="00B81D78">
            <w:pPr>
              <w:spacing w:line="500" w:lineRule="exact"/>
              <w:rPr>
                <w:rFonts w:ascii="宋体" w:hAnsi="宋体"/>
                <w:sz w:val="24"/>
              </w:rPr>
            </w:pPr>
            <w:r>
              <w:rPr>
                <w:rFonts w:ascii="宋体" w:hAnsi="宋体" w:hint="eastAsia"/>
                <w:sz w:val="24"/>
              </w:rPr>
              <w:lastRenderedPageBreak/>
              <w:t>一、论文名称及项目来源</w:t>
            </w:r>
          </w:p>
          <w:p w14:paraId="2B3158D5" w14:textId="7940C7C8" w:rsidR="009D7287" w:rsidRPr="00615D44" w:rsidRDefault="00615D44">
            <w:pPr>
              <w:spacing w:line="500" w:lineRule="exact"/>
              <w:rPr>
                <w:rFonts w:ascii="宋体" w:hAnsi="宋体"/>
                <w:sz w:val="24"/>
              </w:rPr>
            </w:pPr>
            <w:r w:rsidRPr="00615D44">
              <w:rPr>
                <w:rFonts w:ascii="宋体" w:hAnsi="宋体" w:hint="eastAsia"/>
                <w:sz w:val="24"/>
              </w:rPr>
              <w:t>论文名称：</w:t>
            </w:r>
            <w:ins w:id="0" w:author="Zhang Wei" w:date="2023-01-03T23:58:00Z">
              <w:r w:rsidR="008C412D" w:rsidRPr="009B4448">
                <w:rPr>
                  <w:rFonts w:ascii="宋体" w:hAnsi="宋体" w:hint="eastAsia"/>
                  <w:color w:val="333333"/>
                  <w:sz w:val="28"/>
                  <w:szCs w:val="28"/>
                  <w:u w:val="single"/>
                  <w:shd w:val="clear" w:color="auto" w:fill="FFFFFF"/>
                </w:rPr>
                <w:t>G-PCC Trisoup点云几何信息编码优化</w:t>
              </w:r>
            </w:ins>
            <w:del w:id="1" w:author="Zhang Wei" w:date="2023-01-03T23:58:00Z">
              <w:r w:rsidR="00596B08" w:rsidDel="008C412D">
                <w:rPr>
                  <w:rFonts w:ascii="宋体" w:hAnsi="宋体" w:hint="eastAsia"/>
                  <w:sz w:val="24"/>
                </w:rPr>
                <w:delText>Trisoup几何压缩</w:delText>
              </w:r>
              <w:r w:rsidR="00EC6DA9" w:rsidDel="008C412D">
                <w:rPr>
                  <w:rFonts w:ascii="宋体" w:hAnsi="宋体" w:hint="eastAsia"/>
                  <w:sz w:val="24"/>
                </w:rPr>
                <w:delText>中</w:delText>
              </w:r>
              <w:r w:rsidR="00596B08" w:rsidDel="008C412D">
                <w:rPr>
                  <w:rFonts w:ascii="宋体" w:hAnsi="宋体" w:hint="eastAsia"/>
                  <w:sz w:val="24"/>
                </w:rPr>
                <w:delText>上下文</w:delText>
              </w:r>
              <w:r w:rsidR="00EC6DA9" w:rsidDel="008C412D">
                <w:rPr>
                  <w:rFonts w:ascii="宋体" w:hAnsi="宋体" w:hint="eastAsia"/>
                  <w:sz w:val="24"/>
                </w:rPr>
                <w:delText>构建</w:delText>
              </w:r>
              <w:r w:rsidR="00673057" w:rsidDel="008C412D">
                <w:rPr>
                  <w:rFonts w:ascii="宋体" w:hAnsi="宋体" w:hint="eastAsia"/>
                  <w:sz w:val="24"/>
                </w:rPr>
                <w:delText>顺序</w:delText>
              </w:r>
              <w:r w:rsidR="00596B08" w:rsidDel="008C412D">
                <w:rPr>
                  <w:rFonts w:ascii="宋体" w:hAnsi="宋体" w:hint="eastAsia"/>
                  <w:sz w:val="24"/>
                </w:rPr>
                <w:delText xml:space="preserve">研究 </w:delText>
              </w:r>
            </w:del>
          </w:p>
          <w:p w14:paraId="4F836FD2" w14:textId="6E9723F1" w:rsidR="00615D44" w:rsidRPr="00615D44" w:rsidRDefault="00615D44">
            <w:pPr>
              <w:spacing w:line="500" w:lineRule="exact"/>
              <w:rPr>
                <w:rFonts w:ascii="宋体" w:hAnsi="宋体"/>
                <w:sz w:val="24"/>
              </w:rPr>
            </w:pPr>
            <w:r w:rsidRPr="00615D44">
              <w:rPr>
                <w:rFonts w:ascii="宋体" w:hAnsi="宋体" w:hint="eastAsia"/>
                <w:sz w:val="24"/>
              </w:rPr>
              <w:t>项目来源：其他</w:t>
            </w:r>
          </w:p>
          <w:p w14:paraId="08ED9D67" w14:textId="77777777" w:rsidR="009D7287" w:rsidRDefault="009D7287">
            <w:pPr>
              <w:spacing w:line="500" w:lineRule="exact"/>
              <w:rPr>
                <w:rFonts w:ascii="宋体" w:hAnsi="宋体"/>
                <w:sz w:val="28"/>
              </w:rPr>
            </w:pPr>
          </w:p>
        </w:tc>
      </w:tr>
      <w:tr w:rsidR="009D7287" w14:paraId="4C47369A" w14:textId="77777777">
        <w:trPr>
          <w:trHeight w:val="2446"/>
        </w:trPr>
        <w:tc>
          <w:tcPr>
            <w:tcW w:w="8603" w:type="dxa"/>
          </w:tcPr>
          <w:p w14:paraId="33D5C2E6" w14:textId="77777777" w:rsidR="009D7287" w:rsidRDefault="00B81D78">
            <w:pPr>
              <w:spacing w:line="500" w:lineRule="exact"/>
              <w:rPr>
                <w:rFonts w:ascii="宋体" w:hAnsi="宋体"/>
                <w:sz w:val="24"/>
              </w:rPr>
            </w:pPr>
            <w:r>
              <w:rPr>
                <w:rFonts w:ascii="宋体" w:hAnsi="宋体" w:hint="eastAsia"/>
                <w:sz w:val="24"/>
              </w:rPr>
              <w:t>二、研究目的和意义</w:t>
            </w:r>
          </w:p>
          <w:p w14:paraId="41817D73" w14:textId="6A5544E4" w:rsidR="009D7287" w:rsidRPr="0098315E" w:rsidRDefault="00F0701A" w:rsidP="00432C6A">
            <w:pPr>
              <w:spacing w:line="500" w:lineRule="exact"/>
              <w:rPr>
                <w:rFonts w:ascii="宋体" w:hAnsi="宋体"/>
                <w:sz w:val="24"/>
              </w:rPr>
            </w:pPr>
            <w:r>
              <w:rPr>
                <w:rFonts w:ascii="宋体" w:hAnsi="宋体"/>
                <w:sz w:val="28"/>
              </w:rPr>
              <w:tab/>
            </w:r>
            <w:r w:rsidRPr="00E0386B">
              <w:rPr>
                <w:rFonts w:ascii="宋体" w:hAnsi="宋体" w:hint="eastAsia"/>
                <w:color w:val="000000"/>
                <w:spacing w:val="15"/>
                <w:sz w:val="24"/>
              </w:rPr>
              <w:t>点云是三维物体和场景的主要数据表示形式</w:t>
            </w:r>
            <w:ins w:id="2" w:author="Zhang Wei" w:date="2023-01-03T23:58:00Z">
              <w:r w:rsidR="009A61EB">
                <w:rPr>
                  <w:rFonts w:ascii="宋体" w:hAnsi="宋体" w:hint="eastAsia"/>
                  <w:color w:val="000000"/>
                  <w:spacing w:val="15"/>
                  <w:sz w:val="24"/>
                </w:rPr>
                <w:t>之一</w:t>
              </w:r>
            </w:ins>
            <w:r w:rsidRPr="00E0386B">
              <w:rPr>
                <w:rFonts w:ascii="宋体" w:hAnsi="宋体" w:hint="eastAsia"/>
                <w:color w:val="000000"/>
                <w:spacing w:val="15"/>
                <w:sz w:val="24"/>
              </w:rPr>
              <w:t>。</w:t>
            </w:r>
            <w:ins w:id="3" w:author="Zhang Wei" w:date="2023-01-03T23:58:00Z">
              <w:r w:rsidR="009A61EB">
                <w:rPr>
                  <w:rFonts w:ascii="宋体" w:hAnsi="宋体" w:hint="eastAsia"/>
                  <w:color w:val="000000"/>
                  <w:spacing w:val="15"/>
                  <w:sz w:val="24"/>
                </w:rPr>
                <w:t>因其具有</w:t>
              </w:r>
            </w:ins>
            <w:ins w:id="4" w:author="Zhang Wei" w:date="2023-01-04T00:00:00Z">
              <w:r w:rsidR="00C4626B">
                <w:rPr>
                  <w:rFonts w:ascii="宋体" w:hAnsi="宋体" w:hint="eastAsia"/>
                  <w:color w:val="000000"/>
                  <w:spacing w:val="15"/>
                  <w:sz w:val="24"/>
                </w:rPr>
                <w:t>相对于传统二维平面媒体更高的视觉自由度</w:t>
              </w:r>
            </w:ins>
            <w:ins w:id="5" w:author="Zhang Wei" w:date="2023-01-04T00:01:00Z">
              <w:r w:rsidR="00C4626B">
                <w:rPr>
                  <w:rFonts w:ascii="宋体" w:hAnsi="宋体" w:hint="eastAsia"/>
                  <w:color w:val="000000"/>
                  <w:spacing w:val="15"/>
                  <w:sz w:val="24"/>
                </w:rPr>
                <w:t>和细节表达优势，</w:t>
              </w:r>
            </w:ins>
            <w:del w:id="6" w:author="Zhang Wei" w:date="2023-01-04T00:01:00Z">
              <w:r w:rsidRPr="00E0386B" w:rsidDel="00C4626B">
                <w:rPr>
                  <w:rFonts w:ascii="宋体" w:hAnsi="宋体" w:hint="eastAsia"/>
                  <w:color w:val="000000"/>
                  <w:spacing w:val="15"/>
                  <w:sz w:val="24"/>
                </w:rPr>
                <w:delText>在</w:delText>
              </w:r>
            </w:del>
            <w:ins w:id="7" w:author="Zhang Wei" w:date="2023-01-04T00:01:00Z">
              <w:r w:rsidR="00C4626B">
                <w:rPr>
                  <w:rFonts w:ascii="宋体" w:hAnsi="宋体" w:hint="eastAsia"/>
                  <w:color w:val="000000"/>
                  <w:spacing w:val="15"/>
                  <w:sz w:val="24"/>
                </w:rPr>
                <w:t>点云</w:t>
              </w:r>
            </w:ins>
            <w:del w:id="8" w:author="Zhang Wei" w:date="2023-01-04T00:01:00Z">
              <w:r w:rsidRPr="00E0386B" w:rsidDel="00C4626B">
                <w:rPr>
                  <w:rFonts w:ascii="宋体" w:hAnsi="宋体" w:hint="eastAsia"/>
                  <w:color w:val="000000"/>
                  <w:spacing w:val="15"/>
                  <w:sz w:val="24"/>
                </w:rPr>
                <w:delText>以</w:delText>
              </w:r>
            </w:del>
            <w:ins w:id="9" w:author="Zhang Wei" w:date="2023-01-04T00:01:00Z">
              <w:r w:rsidR="00C4626B">
                <w:rPr>
                  <w:rFonts w:ascii="宋体" w:hAnsi="宋体" w:hint="eastAsia"/>
                  <w:color w:val="000000"/>
                  <w:spacing w:val="15"/>
                  <w:sz w:val="24"/>
                </w:rPr>
                <w:t>在</w:t>
              </w:r>
            </w:ins>
            <w:r w:rsidRPr="00E0386B">
              <w:rPr>
                <w:rFonts w:ascii="宋体" w:hAnsi="宋体" w:hint="eastAsia"/>
                <w:color w:val="000000"/>
                <w:spacing w:val="15"/>
                <w:sz w:val="24"/>
              </w:rPr>
              <w:t>沉浸</w:t>
            </w:r>
            <w:del w:id="10" w:author="Zhang Wei" w:date="2023-01-04T00:01:00Z">
              <w:r w:rsidRPr="00E0386B" w:rsidDel="00C4626B">
                <w:rPr>
                  <w:rFonts w:ascii="宋体" w:hAnsi="宋体" w:hint="eastAsia"/>
                  <w:color w:val="000000"/>
                  <w:spacing w:val="15"/>
                  <w:sz w:val="24"/>
                </w:rPr>
                <w:delText>式</w:delText>
              </w:r>
            </w:del>
            <w:r w:rsidRPr="00E0386B">
              <w:rPr>
                <w:rFonts w:ascii="宋体" w:hAnsi="宋体" w:hint="eastAsia"/>
                <w:color w:val="000000"/>
                <w:spacing w:val="15"/>
                <w:sz w:val="24"/>
              </w:rPr>
              <w:t>和交互式</w:t>
            </w:r>
            <w:ins w:id="11" w:author="Zhang Wei" w:date="2023-01-04T00:01:00Z">
              <w:r w:rsidR="00C4626B">
                <w:rPr>
                  <w:rFonts w:ascii="宋体" w:hAnsi="宋体" w:hint="eastAsia"/>
                  <w:color w:val="000000"/>
                  <w:spacing w:val="15"/>
                  <w:sz w:val="24"/>
                </w:rPr>
                <w:t>应用中</w:t>
              </w:r>
            </w:ins>
            <w:del w:id="12" w:author="Zhang Wei" w:date="2023-01-04T00:01:00Z">
              <w:r w:rsidRPr="00E0386B" w:rsidDel="00C4626B">
                <w:rPr>
                  <w:rFonts w:ascii="宋体" w:hAnsi="宋体" w:hint="eastAsia"/>
                  <w:color w:val="000000"/>
                  <w:spacing w:val="15"/>
                  <w:sz w:val="24"/>
                </w:rPr>
                <w:delText>的方式描述现实世界方面</w:delText>
              </w:r>
            </w:del>
            <w:r w:rsidRPr="00E0386B">
              <w:rPr>
                <w:rFonts w:ascii="宋体" w:hAnsi="宋体" w:hint="eastAsia"/>
                <w:color w:val="000000"/>
                <w:spacing w:val="15"/>
                <w:sz w:val="24"/>
              </w:rPr>
              <w:t>具有优势</w:t>
            </w:r>
            <w:del w:id="13" w:author="Zhang Wei" w:date="2023-01-04T00:01:00Z">
              <w:r w:rsidRPr="00E0386B" w:rsidDel="00C4626B">
                <w:rPr>
                  <w:rFonts w:ascii="宋体" w:hAnsi="宋体" w:hint="eastAsia"/>
                  <w:color w:val="000000"/>
                  <w:spacing w:val="15"/>
                  <w:sz w:val="24"/>
                </w:rPr>
                <w:delText>的同时</w:delText>
              </w:r>
            </w:del>
            <w:ins w:id="14" w:author="Zhang Wei" w:date="2023-01-04T00:01:00Z">
              <w:r w:rsidR="00C4626B">
                <w:rPr>
                  <w:rFonts w:ascii="宋体" w:hAnsi="宋体" w:hint="eastAsia"/>
                  <w:color w:val="000000"/>
                  <w:spacing w:val="15"/>
                  <w:sz w:val="24"/>
                </w:rPr>
                <w:t>。与此同时，</w:t>
              </w:r>
            </w:ins>
            <w:del w:id="15" w:author="Zhang Wei" w:date="2023-01-04T00:01:00Z">
              <w:r w:rsidRPr="00E0386B" w:rsidDel="00C4626B">
                <w:rPr>
                  <w:rFonts w:ascii="宋体" w:hAnsi="宋体" w:hint="eastAsia"/>
                  <w:color w:val="000000"/>
                  <w:spacing w:val="15"/>
                  <w:sz w:val="24"/>
                </w:rPr>
                <w:delText>，</w:delText>
              </w:r>
            </w:del>
            <w:r w:rsidRPr="00E0386B">
              <w:rPr>
                <w:rFonts w:ascii="宋体" w:hAnsi="宋体" w:hint="eastAsia"/>
                <w:color w:val="000000"/>
                <w:spacing w:val="15"/>
                <w:sz w:val="24"/>
              </w:rPr>
              <w:t>其巨大的数据量也对当前多媒体生态系统的</w:t>
            </w:r>
            <w:del w:id="16" w:author="Zhang Wei" w:date="2023-01-04T00:02:00Z">
              <w:r w:rsidRPr="00E0386B" w:rsidDel="00C4626B">
                <w:rPr>
                  <w:rFonts w:ascii="宋体" w:hAnsi="宋体" w:hint="eastAsia"/>
                  <w:color w:val="000000"/>
                  <w:spacing w:val="15"/>
                  <w:sz w:val="24"/>
                </w:rPr>
                <w:delText>容量</w:delText>
              </w:r>
            </w:del>
            <w:ins w:id="17" w:author="Zhang Wei" w:date="2023-01-04T00:02:00Z">
              <w:r w:rsidR="00C4626B">
                <w:rPr>
                  <w:rFonts w:ascii="宋体" w:hAnsi="宋体" w:hint="eastAsia"/>
                  <w:color w:val="000000"/>
                  <w:spacing w:val="15"/>
                  <w:sz w:val="24"/>
                </w:rPr>
                <w:t>能力</w:t>
              </w:r>
            </w:ins>
            <w:r w:rsidRPr="00E0386B">
              <w:rPr>
                <w:rFonts w:ascii="宋体" w:hAnsi="宋体" w:hint="eastAsia"/>
                <w:color w:val="000000"/>
                <w:spacing w:val="15"/>
                <w:sz w:val="24"/>
              </w:rPr>
              <w:t>提出了挑战。</w:t>
            </w:r>
            <w:r w:rsidR="00432C6A" w:rsidRPr="00E0386B">
              <w:rPr>
                <w:rFonts w:ascii="宋体" w:hAnsi="宋体" w:hint="eastAsia"/>
                <w:sz w:val="24"/>
              </w:rPr>
              <w:t>为了降低点云数据的存储和传输对多媒体信号处理系统的压力，点云数据的压缩编码至关重要。</w:t>
            </w:r>
            <w:r w:rsidRPr="00E0386B">
              <w:rPr>
                <w:rFonts w:ascii="宋体" w:hAnsi="宋体" w:hint="eastAsia"/>
                <w:color w:val="000000"/>
                <w:spacing w:val="15"/>
                <w:sz w:val="24"/>
              </w:rPr>
              <w:t>随着近年来市场上出现了越来越多的点云应用，国际多媒体编码标准化机构MPEG (Moving Picture Expert Group)于2017年正式启动了点云压缩项目</w:t>
            </w:r>
            <w:r w:rsidR="00432C6A" w:rsidRPr="00E0386B">
              <w:rPr>
                <w:rFonts w:ascii="宋体" w:hAnsi="宋体" w:hint="eastAsia"/>
                <w:color w:val="000000"/>
                <w:spacing w:val="15"/>
                <w:sz w:val="24"/>
              </w:rPr>
              <w:t>并</w:t>
            </w:r>
            <w:r w:rsidR="00432C6A" w:rsidRPr="00E0386B">
              <w:rPr>
                <w:rFonts w:ascii="宋体" w:hAnsi="宋体" w:hint="eastAsia"/>
                <w:sz w:val="24"/>
              </w:rPr>
              <w:t>制定了三维点云的压缩标准G-PCC，其中</w:t>
            </w:r>
            <w:r w:rsidR="00511F00" w:rsidRPr="00E0386B">
              <w:rPr>
                <w:rFonts w:ascii="宋体" w:hAnsi="宋体" w:hint="eastAsia"/>
                <w:sz w:val="24"/>
              </w:rPr>
              <w:t>，</w:t>
            </w:r>
            <w:r w:rsidR="00432C6A" w:rsidRPr="00E0386B">
              <w:rPr>
                <w:rFonts w:ascii="宋体" w:hAnsi="宋体" w:hint="eastAsia"/>
                <w:sz w:val="24"/>
              </w:rPr>
              <w:t>Trisoup三角面片拟合技术是稠密点云几何信息的重要编码手段之一</w:t>
            </w:r>
            <w:r w:rsidR="0098315E">
              <w:rPr>
                <w:rFonts w:ascii="宋体" w:hAnsi="宋体" w:hint="eastAsia"/>
                <w:sz w:val="24"/>
              </w:rPr>
              <w:t>。</w:t>
            </w:r>
          </w:p>
          <w:p w14:paraId="1FB68CB5" w14:textId="00CE95D7" w:rsidR="009D7287" w:rsidRPr="00E0386B" w:rsidRDefault="00511F00">
            <w:pPr>
              <w:spacing w:line="500" w:lineRule="exact"/>
              <w:rPr>
                <w:rFonts w:ascii="宋体" w:hAnsi="宋体"/>
                <w:sz w:val="24"/>
              </w:rPr>
            </w:pPr>
            <w:r w:rsidRPr="00E0386B">
              <w:rPr>
                <w:rFonts w:ascii="宋体" w:hAnsi="宋体"/>
                <w:sz w:val="24"/>
              </w:rPr>
              <w:tab/>
            </w:r>
            <w:r w:rsidRPr="00E0386B">
              <w:rPr>
                <w:rFonts w:ascii="宋体" w:hAnsi="宋体" w:hint="eastAsia"/>
                <w:sz w:val="24"/>
              </w:rPr>
              <w:t>本课题基于这一背景，针对</w:t>
            </w:r>
            <w:r w:rsidR="001626B8">
              <w:rPr>
                <w:rFonts w:ascii="宋体" w:hAnsi="宋体" w:hint="eastAsia"/>
                <w:sz w:val="24"/>
              </w:rPr>
              <w:t>几何压缩</w:t>
            </w:r>
            <w:r w:rsidRPr="00E0386B">
              <w:rPr>
                <w:rFonts w:ascii="宋体" w:hAnsi="宋体" w:hint="eastAsia"/>
                <w:sz w:val="24"/>
              </w:rPr>
              <w:t>Trisoup中上下文编码方式展开研究，通调整构成</w:t>
            </w:r>
            <w:ins w:id="18" w:author="Zhang Wei" w:date="2023-01-04T00:02:00Z">
              <w:r w:rsidR="00C4626B">
                <w:rPr>
                  <w:rFonts w:ascii="宋体" w:hAnsi="宋体" w:hint="eastAsia"/>
                  <w:sz w:val="24"/>
                </w:rPr>
                <w:t>上下文模型中</w:t>
              </w:r>
            </w:ins>
            <w:r w:rsidRPr="00E0386B">
              <w:rPr>
                <w:rFonts w:ascii="宋体" w:hAnsi="宋体" w:hint="eastAsia"/>
                <w:sz w:val="24"/>
              </w:rPr>
              <w:t>主要信息和次要信息的</w:t>
            </w:r>
            <w:del w:id="19" w:author="Zhang Wei" w:date="2023-01-04T00:03:00Z">
              <w:r w:rsidRPr="00E0386B" w:rsidDel="00C4626B">
                <w:rPr>
                  <w:rFonts w:ascii="宋体" w:hAnsi="宋体" w:hint="eastAsia"/>
                  <w:sz w:val="24"/>
                </w:rPr>
                <w:delText>相关上下文</w:delText>
              </w:r>
            </w:del>
            <w:r w:rsidRPr="00E0386B">
              <w:rPr>
                <w:rFonts w:ascii="宋体" w:hAnsi="宋体" w:hint="eastAsia"/>
                <w:sz w:val="24"/>
              </w:rPr>
              <w:t>顺序，甚至交换主要信息与次要信息地位来寻求性能增益。该研究成果可以为</w:t>
            </w:r>
            <w:r w:rsidR="00EC6DA9">
              <w:rPr>
                <w:rFonts w:ascii="宋体" w:hAnsi="宋体" w:hint="eastAsia"/>
                <w:sz w:val="24"/>
              </w:rPr>
              <w:t>现有</w:t>
            </w:r>
            <w:r w:rsidRPr="00E0386B">
              <w:rPr>
                <w:rFonts w:ascii="宋体" w:hAnsi="宋体" w:hint="eastAsia"/>
                <w:sz w:val="24"/>
              </w:rPr>
              <w:t>几何压缩带来新的思路与方法，并可用于参与国际标准</w:t>
            </w:r>
            <w:r w:rsidR="00E0386B" w:rsidRPr="00E0386B">
              <w:rPr>
                <w:rFonts w:ascii="宋体" w:hAnsi="宋体" w:hint="eastAsia"/>
                <w:sz w:val="24"/>
              </w:rPr>
              <w:t>G-PCC的</w:t>
            </w:r>
            <w:del w:id="20" w:author="Zhang Wei" w:date="2023-01-04T00:03:00Z">
              <w:r w:rsidR="00E0386B" w:rsidRPr="00E0386B" w:rsidDel="00C4626B">
                <w:rPr>
                  <w:rFonts w:ascii="宋体" w:hAnsi="宋体" w:hint="eastAsia"/>
                  <w:sz w:val="24"/>
                </w:rPr>
                <w:delText>更新</w:delText>
              </w:r>
            </w:del>
            <w:ins w:id="21" w:author="Zhang Wei" w:date="2023-01-04T00:03:00Z">
              <w:r w:rsidR="00C4626B">
                <w:rPr>
                  <w:rFonts w:ascii="宋体" w:hAnsi="宋体" w:hint="eastAsia"/>
                  <w:sz w:val="24"/>
                </w:rPr>
                <w:t>演进</w:t>
              </w:r>
            </w:ins>
            <w:r w:rsidR="00E0386B" w:rsidRPr="00E0386B">
              <w:rPr>
                <w:rFonts w:ascii="宋体" w:hAnsi="宋体" w:hint="eastAsia"/>
                <w:sz w:val="24"/>
              </w:rPr>
              <w:t>。</w:t>
            </w:r>
          </w:p>
          <w:p w14:paraId="5E24FE93" w14:textId="77777777" w:rsidR="009D7287" w:rsidRDefault="009D7287" w:rsidP="00E0386B">
            <w:pPr>
              <w:spacing w:line="500" w:lineRule="exact"/>
              <w:rPr>
                <w:rFonts w:ascii="宋体" w:hAnsi="宋体"/>
                <w:sz w:val="28"/>
              </w:rPr>
            </w:pPr>
          </w:p>
        </w:tc>
      </w:tr>
      <w:tr w:rsidR="009D7287" w14:paraId="39F79344" w14:textId="77777777">
        <w:tc>
          <w:tcPr>
            <w:tcW w:w="8603" w:type="dxa"/>
          </w:tcPr>
          <w:p w14:paraId="63068CAF" w14:textId="77777777" w:rsidR="009D7287" w:rsidRPr="00310E01" w:rsidRDefault="00B81D78">
            <w:pPr>
              <w:spacing w:line="500" w:lineRule="exact"/>
              <w:rPr>
                <w:rFonts w:ascii="宋体" w:hAnsi="宋体"/>
                <w:sz w:val="24"/>
              </w:rPr>
            </w:pPr>
            <w:r w:rsidRPr="00310E01">
              <w:rPr>
                <w:rFonts w:ascii="宋体" w:hAnsi="宋体" w:hint="eastAsia"/>
                <w:sz w:val="24"/>
              </w:rPr>
              <w:t>三、国内外研究现状和发展趋势</w:t>
            </w:r>
          </w:p>
          <w:p w14:paraId="33008387" w14:textId="3E7C58F3" w:rsidR="009D7287" w:rsidRPr="00310E01" w:rsidRDefault="00BB02FB">
            <w:pPr>
              <w:spacing w:line="500" w:lineRule="exact"/>
              <w:rPr>
                <w:rFonts w:ascii="宋体" w:hAnsi="宋体" w:cs="Arial"/>
                <w:color w:val="4D4D4D"/>
                <w:sz w:val="24"/>
                <w:shd w:val="clear" w:color="auto" w:fill="FFFFFF"/>
              </w:rPr>
            </w:pPr>
            <w:r w:rsidRPr="00310E01">
              <w:rPr>
                <w:rFonts w:ascii="宋体" w:hAnsi="宋体"/>
                <w:sz w:val="28"/>
              </w:rPr>
              <w:tab/>
            </w:r>
            <w:r w:rsidRPr="00310E01">
              <w:rPr>
                <w:rFonts w:ascii="宋体" w:hAnsi="宋体" w:cs="Arial"/>
                <w:color w:val="4D4D4D"/>
                <w:sz w:val="24"/>
                <w:shd w:val="clear" w:color="auto" w:fill="FFFFFF"/>
              </w:rPr>
              <w:t>随着3D采集技术的飞速发展，3D传感器成本逐步降低</w:t>
            </w:r>
            <w:del w:id="22" w:author="Zhang Wei" w:date="2023-01-04T00:03:00Z">
              <w:r w:rsidRPr="00310E01" w:rsidDel="00C4626B">
                <w:rPr>
                  <w:rFonts w:ascii="宋体" w:hAnsi="宋体" w:cs="Arial"/>
                  <w:color w:val="4D4D4D"/>
                  <w:sz w:val="24"/>
                  <w:shd w:val="clear" w:color="auto" w:fill="FFFFFF"/>
                </w:rPr>
                <w:delText>，</w:delText>
              </w:r>
            </w:del>
            <w:ins w:id="23" w:author="Zhang Wei" w:date="2023-01-04T00:03:00Z">
              <w:r w:rsidR="00C4626B">
                <w:rPr>
                  <w:rFonts w:ascii="宋体" w:hAnsi="宋体" w:cs="Arial" w:hint="eastAsia"/>
                  <w:color w:val="4D4D4D"/>
                  <w:sz w:val="24"/>
                  <w:shd w:val="clear" w:color="auto" w:fill="FFFFFF"/>
                </w:rPr>
                <w:t>并</w:t>
              </w:r>
            </w:ins>
            <w:r w:rsidRPr="00310E01">
              <w:rPr>
                <w:rFonts w:ascii="宋体" w:hAnsi="宋体" w:cs="Arial"/>
                <w:color w:val="4D4D4D"/>
                <w:sz w:val="24"/>
                <w:shd w:val="clear" w:color="auto" w:fill="FFFFFF"/>
              </w:rPr>
              <w:t>得到更多的推广应用，</w:t>
            </w:r>
            <w:ins w:id="24" w:author="Zhang Wei" w:date="2023-01-04T00:03:00Z">
              <w:r w:rsidR="00C4626B">
                <w:rPr>
                  <w:rFonts w:ascii="宋体" w:hAnsi="宋体" w:cs="Arial" w:hint="eastAsia"/>
                  <w:color w:val="4D4D4D"/>
                  <w:sz w:val="24"/>
                  <w:shd w:val="clear" w:color="auto" w:fill="FFFFFF"/>
                </w:rPr>
                <w:t>成熟的产品</w:t>
              </w:r>
            </w:ins>
            <w:r w:rsidRPr="00310E01">
              <w:rPr>
                <w:rFonts w:ascii="宋体" w:hAnsi="宋体" w:cs="Arial"/>
                <w:color w:val="4D4D4D"/>
                <w:sz w:val="24"/>
                <w:shd w:val="clear" w:color="auto" w:fill="FFFFFF"/>
              </w:rPr>
              <w:t>包括各种类型的3D扫描仪、LiDAR和RGB-D相机</w:t>
            </w:r>
            <w:r w:rsidRPr="00310E01">
              <w:rPr>
                <w:rFonts w:ascii="宋体" w:hAnsi="宋体" w:cs="Arial" w:hint="eastAsia"/>
                <w:color w:val="4D4D4D"/>
                <w:sz w:val="24"/>
                <w:shd w:val="clear" w:color="auto" w:fill="FFFFFF"/>
              </w:rPr>
              <w:t>。</w:t>
            </w:r>
            <w:ins w:id="25" w:author="Zhang Wei" w:date="2023-01-04T00:03:00Z">
              <w:r w:rsidR="00C4626B">
                <w:rPr>
                  <w:rFonts w:ascii="宋体" w:hAnsi="宋体" w:cs="Arial" w:hint="eastAsia"/>
                  <w:color w:val="4D4D4D"/>
                  <w:sz w:val="24"/>
                  <w:shd w:val="clear" w:color="auto" w:fill="FFFFFF"/>
                </w:rPr>
                <w:t>由</w:t>
              </w:r>
            </w:ins>
            <w:r w:rsidRPr="00310E01">
              <w:rPr>
                <w:rFonts w:ascii="宋体" w:hAnsi="宋体" w:cs="Arial"/>
                <w:color w:val="4D4D4D"/>
                <w:sz w:val="24"/>
                <w:shd w:val="clear" w:color="auto" w:fill="FFFFFF"/>
              </w:rPr>
              <w:t>这些传感器获取的</w:t>
            </w:r>
            <w:del w:id="26" w:author="Zhang Wei" w:date="2023-01-04T00:03:00Z">
              <w:r w:rsidRPr="00310E01" w:rsidDel="00C4626B">
                <w:rPr>
                  <w:rFonts w:ascii="宋体" w:hAnsi="宋体" w:cs="Arial" w:hint="eastAsia"/>
                  <w:color w:val="4D4D4D"/>
                  <w:sz w:val="24"/>
                  <w:shd w:val="clear" w:color="auto" w:fill="FFFFFF"/>
                </w:rPr>
                <w:delText>立体</w:delText>
              </w:r>
            </w:del>
            <w:ins w:id="27" w:author="Zhang Wei" w:date="2023-01-04T00:03:00Z">
              <w:r w:rsidR="00C4626B">
                <w:rPr>
                  <w:rFonts w:ascii="宋体" w:hAnsi="宋体" w:cs="Arial" w:hint="eastAsia"/>
                  <w:color w:val="4D4D4D"/>
                  <w:sz w:val="24"/>
                  <w:shd w:val="clear" w:color="auto" w:fill="FFFFFF"/>
                </w:rPr>
                <w:t>三维</w:t>
              </w:r>
            </w:ins>
            <w:r w:rsidRPr="00310E01">
              <w:rPr>
                <w:rFonts w:ascii="宋体" w:hAnsi="宋体" w:cs="Arial"/>
                <w:color w:val="4D4D4D"/>
                <w:sz w:val="24"/>
                <w:shd w:val="clear" w:color="auto" w:fill="FFFFFF"/>
              </w:rPr>
              <w:t>数据可以提供丰富的几何信息（形状、大小、三维空间位置等）、特征信息（颜色、不透明率、反射率、反照率等）。</w:t>
            </w:r>
            <w:r w:rsidR="001626B8" w:rsidRPr="00310E01">
              <w:rPr>
                <w:rFonts w:ascii="宋体" w:hAnsi="宋体" w:cs="Arial" w:hint="eastAsia"/>
                <w:color w:val="4D4D4D"/>
                <w:sz w:val="24"/>
                <w:shd w:val="clear" w:color="auto" w:fill="FFFFFF"/>
              </w:rPr>
              <w:t>为此，</w:t>
            </w:r>
            <w:r w:rsidR="001626B8" w:rsidRPr="00310E01">
              <w:rPr>
                <w:rFonts w:ascii="宋体" w:hAnsi="宋体"/>
                <w:sz w:val="24"/>
              </w:rPr>
              <w:t>国际和国内多个标准化组织均已开始三维点云压缩</w:t>
            </w:r>
            <w:r w:rsidR="00310E01" w:rsidRPr="00310E01">
              <w:rPr>
                <w:rFonts w:ascii="宋体" w:hAnsi="宋体" w:hint="eastAsia"/>
                <w:sz w:val="24"/>
                <w:vertAlign w:val="superscript"/>
              </w:rPr>
              <w:t>[</w:t>
            </w:r>
            <w:r w:rsidR="00310E01" w:rsidRPr="00310E01">
              <w:rPr>
                <w:rFonts w:ascii="宋体" w:hAnsi="宋体"/>
                <w:sz w:val="24"/>
                <w:vertAlign w:val="superscript"/>
              </w:rPr>
              <w:t>1]</w:t>
            </w:r>
            <w:r w:rsidR="001626B8" w:rsidRPr="00310E01">
              <w:rPr>
                <w:rFonts w:ascii="宋体" w:hAnsi="宋体"/>
                <w:sz w:val="24"/>
              </w:rPr>
              <w:t>编码标准的制订工作。2017</w:t>
            </w:r>
            <w:del w:id="28" w:author="Zhang Wei" w:date="2023-01-04T00:04:00Z">
              <w:r w:rsidR="001626B8" w:rsidRPr="00310E01" w:rsidDel="00C4626B">
                <w:rPr>
                  <w:rFonts w:ascii="宋体" w:hAnsi="宋体"/>
                  <w:sz w:val="24"/>
                </w:rPr>
                <w:delText> </w:delText>
              </w:r>
            </w:del>
            <w:r w:rsidR="001626B8" w:rsidRPr="00310E01">
              <w:rPr>
                <w:rFonts w:ascii="宋体" w:hAnsi="宋体"/>
                <w:sz w:val="24"/>
              </w:rPr>
              <w:t>年4月，国际标准化组织ISO下设的MPEG运动图像专家组正式开始了三维点云压缩编码</w:t>
            </w:r>
            <w:r w:rsidR="001626B8" w:rsidRPr="00310E01">
              <w:rPr>
                <w:rFonts w:ascii="宋体" w:hAnsi="宋体" w:hint="eastAsia"/>
                <w:sz w:val="24"/>
              </w:rPr>
              <w:t>P</w:t>
            </w:r>
            <w:r w:rsidR="001626B8" w:rsidRPr="00310E01">
              <w:rPr>
                <w:rFonts w:ascii="宋体" w:hAnsi="宋体"/>
                <w:sz w:val="24"/>
              </w:rPr>
              <w:t>CC标准制订</w:t>
            </w:r>
            <w:r w:rsidR="001626B8" w:rsidRPr="00310E01">
              <w:rPr>
                <w:rFonts w:ascii="宋体" w:hAnsi="宋体" w:hint="eastAsia"/>
                <w:sz w:val="24"/>
              </w:rPr>
              <w:t>，此后M</w:t>
            </w:r>
            <w:r w:rsidR="001626B8" w:rsidRPr="00310E01">
              <w:rPr>
                <w:rFonts w:ascii="宋体" w:hAnsi="宋体"/>
                <w:sz w:val="24"/>
              </w:rPr>
              <w:t>PEG</w:t>
            </w:r>
            <w:r w:rsidR="001626B8" w:rsidRPr="00310E01">
              <w:rPr>
                <w:rFonts w:ascii="宋体" w:hAnsi="宋体" w:hint="eastAsia"/>
                <w:sz w:val="24"/>
              </w:rPr>
              <w:t>一直致力于不断改进点云压缩的性能。在2</w:t>
            </w:r>
            <w:r w:rsidR="001626B8" w:rsidRPr="00310E01">
              <w:rPr>
                <w:rFonts w:ascii="宋体" w:hAnsi="宋体"/>
                <w:sz w:val="24"/>
              </w:rPr>
              <w:t>020</w:t>
            </w:r>
            <w:r w:rsidR="001626B8" w:rsidRPr="00310E01">
              <w:rPr>
                <w:rFonts w:ascii="宋体" w:hAnsi="宋体" w:hint="eastAsia"/>
                <w:sz w:val="24"/>
              </w:rPr>
              <w:t>年批准了两种用于点云压缩的编码标准：V</w:t>
            </w:r>
            <w:r w:rsidR="001626B8" w:rsidRPr="00310E01">
              <w:rPr>
                <w:rFonts w:ascii="宋体" w:hAnsi="宋体"/>
                <w:sz w:val="24"/>
              </w:rPr>
              <w:t>-PCC(</w:t>
            </w:r>
            <w:r w:rsidR="001626B8" w:rsidRPr="00310E01">
              <w:rPr>
                <w:rFonts w:ascii="宋体" w:hAnsi="宋体" w:hint="eastAsia"/>
                <w:sz w:val="24"/>
              </w:rPr>
              <w:t>基于视频的点云压缩)和G</w:t>
            </w:r>
            <w:r w:rsidR="001626B8" w:rsidRPr="00310E01">
              <w:rPr>
                <w:rFonts w:ascii="宋体" w:hAnsi="宋体"/>
                <w:sz w:val="24"/>
              </w:rPr>
              <w:t>-PCC</w:t>
            </w:r>
            <w:r w:rsidR="001626B8" w:rsidRPr="00310E01">
              <w:rPr>
                <w:rFonts w:ascii="宋体" w:hAnsi="宋体" w:hint="eastAsia"/>
                <w:sz w:val="24"/>
              </w:rPr>
              <w:t>（基于几何的点云压缩）。</w:t>
            </w:r>
            <w:r w:rsidR="001626B8" w:rsidRPr="00310E01">
              <w:rPr>
                <w:rFonts w:ascii="宋体" w:hAnsi="宋体" w:cs="Arial" w:hint="eastAsia"/>
                <w:color w:val="4D4D4D"/>
                <w:sz w:val="24"/>
                <w:shd w:val="clear" w:color="auto" w:fill="FFFFFF"/>
              </w:rPr>
              <w:t>其</w:t>
            </w:r>
            <w:r w:rsidR="001626B8" w:rsidRPr="00310E01">
              <w:rPr>
                <w:rFonts w:ascii="宋体" w:hAnsi="宋体" w:cs="Arial" w:hint="eastAsia"/>
                <w:color w:val="4D4D4D"/>
                <w:sz w:val="24"/>
                <w:shd w:val="clear" w:color="auto" w:fill="FFFFFF"/>
              </w:rPr>
              <w:lastRenderedPageBreak/>
              <w:t>中，针对静态点云和动态获取点云的G</w:t>
            </w:r>
            <w:r w:rsidR="001626B8" w:rsidRPr="00310E01">
              <w:rPr>
                <w:rFonts w:ascii="宋体" w:hAnsi="宋体" w:cs="Arial"/>
                <w:color w:val="4D4D4D"/>
                <w:sz w:val="24"/>
                <w:shd w:val="clear" w:color="auto" w:fill="FFFFFF"/>
              </w:rPr>
              <w:t>-</w:t>
            </w:r>
            <w:r w:rsidR="001626B8" w:rsidRPr="00310E01">
              <w:rPr>
                <w:rFonts w:ascii="宋体" w:hAnsi="宋体" w:cs="Arial" w:hint="eastAsia"/>
                <w:color w:val="4D4D4D"/>
                <w:sz w:val="24"/>
                <w:shd w:val="clear" w:color="auto" w:fill="FFFFFF"/>
              </w:rPr>
              <w:t>PCC，它是直接对三维空间里的点云利用八叉树或者预测树按照几何信息进行编码，然后再用重建几何信息和原始点云进行</w:t>
            </w:r>
            <w:r w:rsidR="00523493" w:rsidRPr="00310E01">
              <w:rPr>
                <w:rFonts w:ascii="宋体" w:hAnsi="宋体" w:cs="Arial" w:hint="eastAsia"/>
                <w:color w:val="4D4D4D"/>
                <w:sz w:val="24"/>
                <w:shd w:val="clear" w:color="auto" w:fill="FFFFFF"/>
              </w:rPr>
              <w:t>重着色，在对重着色的点云进行属性编码。</w:t>
            </w:r>
          </w:p>
          <w:p w14:paraId="41E95DBC" w14:textId="2C947C3B" w:rsidR="00B161CC" w:rsidRPr="00310E01" w:rsidRDefault="001626B8">
            <w:pPr>
              <w:spacing w:line="500" w:lineRule="exact"/>
              <w:rPr>
                <w:rFonts w:ascii="宋体" w:hAnsi="宋体" w:cs="Arial"/>
                <w:color w:val="4D4D4D"/>
                <w:sz w:val="24"/>
                <w:shd w:val="clear" w:color="auto" w:fill="FFFFFF"/>
              </w:rPr>
            </w:pPr>
            <w:r w:rsidRPr="00310E01">
              <w:rPr>
                <w:rFonts w:ascii="宋体" w:hAnsi="宋体" w:cs="Arial"/>
                <w:color w:val="4D4D4D"/>
                <w:sz w:val="24"/>
                <w:shd w:val="clear" w:color="auto" w:fill="FFFFFF"/>
              </w:rPr>
              <w:tab/>
            </w:r>
            <w:r w:rsidR="00523493" w:rsidRPr="00310E01">
              <w:rPr>
                <w:rFonts w:ascii="宋体" w:hAnsi="宋体" w:cs="Arial" w:hint="eastAsia"/>
                <w:color w:val="4D4D4D"/>
                <w:sz w:val="24"/>
                <w:shd w:val="clear" w:color="auto" w:fill="FFFFFF"/>
              </w:rPr>
              <w:t>在对几何信息编码的研究中，</w:t>
            </w:r>
            <w:r w:rsidR="00A56154" w:rsidRPr="00310E01">
              <w:rPr>
                <w:rFonts w:ascii="宋体" w:hAnsi="宋体" w:cs="Arial" w:hint="eastAsia"/>
                <w:color w:val="4D4D4D"/>
                <w:sz w:val="24"/>
                <w:shd w:val="clear" w:color="auto" w:fill="FFFFFF"/>
              </w:rPr>
              <w:t>得益于小米提出的一系列有关Trisoup的改进提案</w:t>
            </w:r>
            <w:r w:rsidR="005C24CB" w:rsidRPr="00310E01">
              <w:rPr>
                <w:rFonts w:ascii="宋体" w:hAnsi="宋体" w:cs="Arial" w:hint="eastAsia"/>
                <w:color w:val="4D4D4D"/>
                <w:sz w:val="24"/>
                <w:shd w:val="clear" w:color="auto" w:fill="FFFFFF"/>
                <w:vertAlign w:val="superscript"/>
              </w:rPr>
              <w:t>[</w:t>
            </w:r>
            <w:r w:rsidR="00310E01" w:rsidRPr="00310E01">
              <w:rPr>
                <w:rFonts w:ascii="宋体" w:hAnsi="宋体" w:cs="Arial"/>
                <w:color w:val="4D4D4D"/>
                <w:sz w:val="24"/>
                <w:shd w:val="clear" w:color="auto" w:fill="FFFFFF"/>
                <w:vertAlign w:val="superscript"/>
              </w:rPr>
              <w:t>2</w:t>
            </w:r>
            <w:r w:rsidR="005C24CB" w:rsidRPr="00310E01">
              <w:rPr>
                <w:rFonts w:ascii="宋体" w:hAnsi="宋体" w:cs="Arial"/>
                <w:color w:val="4D4D4D"/>
                <w:sz w:val="24"/>
                <w:shd w:val="clear" w:color="auto" w:fill="FFFFFF"/>
                <w:vertAlign w:val="superscript"/>
              </w:rPr>
              <w:t>]</w:t>
            </w:r>
            <w:r w:rsidR="00A56154" w:rsidRPr="00310E01">
              <w:rPr>
                <w:rFonts w:ascii="宋体" w:hAnsi="宋体" w:cs="Arial" w:hint="eastAsia"/>
                <w:color w:val="4D4D4D"/>
                <w:sz w:val="24"/>
                <w:shd w:val="clear" w:color="auto" w:fill="FFFFFF"/>
              </w:rPr>
              <w:t>，</w:t>
            </w:r>
            <w:r w:rsidR="00B161CC" w:rsidRPr="00310E01">
              <w:rPr>
                <w:rFonts w:ascii="宋体" w:hAnsi="宋体" w:cs="Arial" w:hint="eastAsia"/>
                <w:color w:val="4D4D4D"/>
                <w:sz w:val="24"/>
                <w:shd w:val="clear" w:color="auto" w:fill="FFFFFF"/>
              </w:rPr>
              <w:t>几何信息编码性能有了新的提升。</w:t>
            </w:r>
            <w:r w:rsidR="00A56154" w:rsidRPr="00310E01">
              <w:rPr>
                <w:rFonts w:ascii="宋体" w:hAnsi="宋体" w:cs="Arial" w:hint="eastAsia"/>
                <w:color w:val="4D4D4D"/>
                <w:sz w:val="24"/>
                <w:shd w:val="clear" w:color="auto" w:fill="FFFFFF"/>
              </w:rPr>
              <w:t xml:space="preserve"> </w:t>
            </w:r>
            <w:r w:rsidR="00B161CC" w:rsidRPr="00310E01">
              <w:rPr>
                <w:rFonts w:ascii="宋体" w:hAnsi="宋体" w:cs="Arial" w:hint="eastAsia"/>
                <w:color w:val="4D4D4D"/>
                <w:sz w:val="24"/>
                <w:shd w:val="clear" w:color="auto" w:fill="FFFFFF"/>
              </w:rPr>
              <w:t>Trisoup是基于八叉树编码的一种将对象表面表示为一系列三角形的编码方式，这样的处理大大降低了需要传输的点云几何信息，编码端仅需传输选取的用于构建表面三角形的顶点信息，利用这一信息重建出三角面片然后对三角面片进行射线追踪采样后便可重建出原始几何形状。</w:t>
            </w:r>
          </w:p>
          <w:p w14:paraId="64D40547" w14:textId="76A31573" w:rsidR="009D7287" w:rsidRPr="00310E01" w:rsidRDefault="00B161CC">
            <w:pPr>
              <w:spacing w:line="500" w:lineRule="exact"/>
              <w:rPr>
                <w:rFonts w:ascii="宋体" w:hAnsi="宋体" w:cs="Arial"/>
                <w:color w:val="4D4D4D"/>
                <w:sz w:val="24"/>
                <w:shd w:val="clear" w:color="auto" w:fill="FFFFFF"/>
              </w:rPr>
            </w:pPr>
            <w:r w:rsidRPr="00310E01">
              <w:rPr>
                <w:rFonts w:ascii="宋体" w:hAnsi="宋体" w:cs="Arial"/>
                <w:color w:val="4D4D4D"/>
                <w:sz w:val="24"/>
                <w:shd w:val="clear" w:color="auto" w:fill="FFFFFF"/>
              </w:rPr>
              <w:tab/>
            </w:r>
            <w:r w:rsidRPr="00310E01">
              <w:rPr>
                <w:rFonts w:ascii="宋体" w:hAnsi="宋体" w:cs="Arial" w:hint="eastAsia"/>
                <w:color w:val="4D4D4D"/>
                <w:sz w:val="24"/>
                <w:shd w:val="clear" w:color="auto" w:fill="FFFFFF"/>
              </w:rPr>
              <w:t>参考</w:t>
            </w:r>
            <w:r w:rsidR="00050E07" w:rsidRPr="00310E01">
              <w:rPr>
                <w:rFonts w:ascii="宋体" w:hAnsi="宋体" w:cs="Arial" w:hint="eastAsia"/>
                <w:color w:val="4D4D4D"/>
                <w:sz w:val="24"/>
                <w:shd w:val="clear" w:color="auto" w:fill="FFFFFF"/>
              </w:rPr>
              <w:t>八叉树编码采用利用邻居信息来作为上下文，Trisoup在编码顶点信息时也引入了上下文的概念，这对改善其几何信息编码后进行熵编码时的编码环境，性能都有一定的提升，但由于上下文模型成熟度不高，仍然存在很多冗余条件或者错误的邻居信息。另外，国内</w:t>
            </w:r>
            <w:ins w:id="29" w:author="Zhang Wei" w:date="2023-01-04T00:05:00Z">
              <w:r w:rsidR="00C4626B">
                <w:rPr>
                  <w:rFonts w:ascii="宋体" w:hAnsi="宋体" w:cs="Arial" w:hint="eastAsia"/>
                  <w:color w:val="4D4D4D"/>
                  <w:sz w:val="24"/>
                  <w:shd w:val="clear" w:color="auto" w:fill="FFFFFF"/>
                </w:rPr>
                <w:t>的</w:t>
              </w:r>
              <w:r w:rsidR="00C4626B" w:rsidRPr="00310E01">
                <w:rPr>
                  <w:rFonts w:ascii="宋体" w:hAnsi="宋体" w:cs="Arial" w:hint="eastAsia"/>
                  <w:color w:val="4D4D4D"/>
                  <w:sz w:val="24"/>
                  <w:shd w:val="clear" w:color="auto" w:fill="FFFFFF"/>
                </w:rPr>
                <w:t>数字音视频编解码技术标准工作组（A</w:t>
              </w:r>
              <w:r w:rsidR="00C4626B" w:rsidRPr="00310E01">
                <w:rPr>
                  <w:rFonts w:ascii="宋体" w:hAnsi="宋体" w:cs="Arial"/>
                  <w:color w:val="4D4D4D"/>
                  <w:sz w:val="24"/>
                  <w:shd w:val="clear" w:color="auto" w:fill="FFFFFF"/>
                </w:rPr>
                <w:t>VS</w:t>
              </w:r>
              <w:r w:rsidR="00C4626B" w:rsidRPr="00310E01">
                <w:rPr>
                  <w:rFonts w:ascii="宋体" w:hAnsi="宋体" w:cs="Arial" w:hint="eastAsia"/>
                  <w:color w:val="4D4D4D"/>
                  <w:sz w:val="24"/>
                  <w:shd w:val="clear" w:color="auto" w:fill="FFFFFF"/>
                </w:rPr>
                <w:t>）</w:t>
              </w:r>
            </w:ins>
            <w:del w:id="30" w:author="Zhang Wei" w:date="2023-01-04T00:05:00Z">
              <w:r w:rsidR="00050E07" w:rsidRPr="00310E01" w:rsidDel="00C4626B">
                <w:rPr>
                  <w:rFonts w:ascii="宋体" w:hAnsi="宋体" w:cs="Arial" w:hint="eastAsia"/>
                  <w:color w:val="4D4D4D"/>
                  <w:sz w:val="24"/>
                  <w:shd w:val="clear" w:color="auto" w:fill="FFFFFF"/>
                </w:rPr>
                <w:delText>在点云编码这一方向尚未成熟</w:delText>
              </w:r>
            </w:del>
            <w:ins w:id="31" w:author="Zhang Wei" w:date="2023-01-04T00:05:00Z">
              <w:r w:rsidR="00C4626B">
                <w:rPr>
                  <w:rFonts w:ascii="宋体" w:hAnsi="宋体" w:cs="Arial" w:hint="eastAsia"/>
                  <w:color w:val="4D4D4D"/>
                  <w:sz w:val="24"/>
                  <w:shd w:val="clear" w:color="auto" w:fill="FFFFFF"/>
                </w:rPr>
                <w:t>也于2</w:t>
              </w:r>
              <w:r w:rsidR="00C4626B">
                <w:rPr>
                  <w:rFonts w:ascii="宋体" w:hAnsi="宋体" w:cs="Arial"/>
                  <w:color w:val="4D4D4D"/>
                  <w:sz w:val="24"/>
                  <w:shd w:val="clear" w:color="auto" w:fill="FFFFFF"/>
                </w:rPr>
                <w:t>019</w:t>
              </w:r>
              <w:r w:rsidR="00C4626B">
                <w:rPr>
                  <w:rFonts w:ascii="宋体" w:hAnsi="宋体" w:cs="Arial" w:hint="eastAsia"/>
                  <w:color w:val="4D4D4D"/>
                  <w:sz w:val="24"/>
                  <w:shd w:val="clear" w:color="auto" w:fill="FFFFFF"/>
                </w:rPr>
                <w:t>年开始了三维点云压缩编码的标准化工作</w:t>
              </w:r>
            </w:ins>
            <w:r w:rsidR="00050E07" w:rsidRPr="00310E01">
              <w:rPr>
                <w:rFonts w:ascii="宋体" w:hAnsi="宋体" w:cs="Arial" w:hint="eastAsia"/>
                <w:color w:val="4D4D4D"/>
                <w:sz w:val="24"/>
                <w:shd w:val="clear" w:color="auto" w:fill="FFFFFF"/>
              </w:rPr>
              <w:t>，</w:t>
            </w:r>
            <w:del w:id="32" w:author="Zhang Wei" w:date="2023-01-04T00:05:00Z">
              <w:r w:rsidR="00050E07" w:rsidRPr="00310E01" w:rsidDel="00C4626B">
                <w:rPr>
                  <w:rFonts w:ascii="宋体" w:hAnsi="宋体" w:cs="Arial" w:hint="eastAsia"/>
                  <w:color w:val="4D4D4D"/>
                  <w:sz w:val="24"/>
                  <w:shd w:val="clear" w:color="auto" w:fill="FFFFFF"/>
                </w:rPr>
                <w:delText>虽然我国的数字音视频编解码技术标准工作组（A</w:delText>
              </w:r>
              <w:r w:rsidR="00050E07" w:rsidRPr="00310E01" w:rsidDel="00C4626B">
                <w:rPr>
                  <w:rFonts w:ascii="宋体" w:hAnsi="宋体" w:cs="Arial"/>
                  <w:color w:val="4D4D4D"/>
                  <w:sz w:val="24"/>
                  <w:shd w:val="clear" w:color="auto" w:fill="FFFFFF"/>
                </w:rPr>
                <w:delText>VS</w:delText>
              </w:r>
              <w:r w:rsidR="00050E07" w:rsidRPr="00310E01" w:rsidDel="00C4626B">
                <w:rPr>
                  <w:rFonts w:ascii="宋体" w:hAnsi="宋体" w:cs="Arial" w:hint="eastAsia"/>
                  <w:color w:val="4D4D4D"/>
                  <w:sz w:val="24"/>
                  <w:shd w:val="clear" w:color="auto" w:fill="FFFFFF"/>
                </w:rPr>
                <w:delText>）设立了点云组，并开发出了初始的软件模型</w:delText>
              </w:r>
            </w:del>
            <w:ins w:id="33" w:author="Zhang Wei" w:date="2023-01-04T00:05:00Z">
              <w:r w:rsidR="00C4626B">
                <w:rPr>
                  <w:rFonts w:ascii="宋体" w:hAnsi="宋体" w:cs="Arial" w:hint="eastAsia"/>
                  <w:color w:val="4D4D4D"/>
                  <w:sz w:val="24"/>
                  <w:shd w:val="clear" w:color="auto" w:fill="FFFFFF"/>
                </w:rPr>
                <w:t>相关标准已经</w:t>
              </w:r>
            </w:ins>
            <w:ins w:id="34" w:author="Zhang Wei" w:date="2023-01-04T00:06:00Z">
              <w:r w:rsidR="00C4626B">
                <w:rPr>
                  <w:rFonts w:ascii="宋体" w:hAnsi="宋体" w:cs="Arial" w:hint="eastAsia"/>
                  <w:color w:val="4D4D4D"/>
                  <w:sz w:val="24"/>
                  <w:shd w:val="clear" w:color="auto" w:fill="FFFFFF"/>
                </w:rPr>
                <w:t>进入委员会草案阶段</w:t>
              </w:r>
            </w:ins>
            <w:r w:rsidR="00050E07" w:rsidRPr="00310E01">
              <w:rPr>
                <w:rFonts w:ascii="宋体" w:hAnsi="宋体" w:cs="Arial" w:hint="eastAsia"/>
                <w:color w:val="4D4D4D"/>
                <w:sz w:val="24"/>
                <w:shd w:val="clear" w:color="auto" w:fill="FFFFFF"/>
              </w:rPr>
              <w:t>，</w:t>
            </w:r>
            <w:del w:id="35" w:author="Zhang Wei" w:date="2023-01-04T00:06:00Z">
              <w:r w:rsidR="00050E07" w:rsidRPr="00310E01" w:rsidDel="00C4626B">
                <w:rPr>
                  <w:rFonts w:ascii="宋体" w:hAnsi="宋体" w:cs="Arial" w:hint="eastAsia"/>
                  <w:color w:val="4D4D4D"/>
                  <w:sz w:val="24"/>
                  <w:shd w:val="clear" w:color="auto" w:fill="FFFFFF"/>
                </w:rPr>
                <w:delText>但是各项性能相对较差，</w:delText>
              </w:r>
            </w:del>
            <w:r w:rsidR="00050E07" w:rsidRPr="00310E01">
              <w:rPr>
                <w:rFonts w:ascii="宋体" w:hAnsi="宋体" w:cs="Arial" w:hint="eastAsia"/>
                <w:color w:val="4D4D4D"/>
                <w:sz w:val="24"/>
                <w:shd w:val="clear" w:color="auto" w:fill="FFFFFF"/>
              </w:rPr>
              <w:t>目前正处于进一步的</w:t>
            </w:r>
            <w:del w:id="36" w:author="Zhang Wei" w:date="2023-01-04T00:06:00Z">
              <w:r w:rsidR="00050E07" w:rsidRPr="00310E01" w:rsidDel="00C4626B">
                <w:rPr>
                  <w:rFonts w:ascii="宋体" w:hAnsi="宋体" w:cs="Arial" w:hint="eastAsia"/>
                  <w:color w:val="4D4D4D"/>
                  <w:sz w:val="24"/>
                  <w:shd w:val="clear" w:color="auto" w:fill="FFFFFF"/>
                </w:rPr>
                <w:delText>研究</w:delText>
              </w:r>
            </w:del>
            <w:ins w:id="37" w:author="Zhang Wei" w:date="2023-01-04T00:06:00Z">
              <w:r w:rsidR="00C4626B">
                <w:rPr>
                  <w:rFonts w:ascii="宋体" w:hAnsi="宋体" w:cs="Arial" w:hint="eastAsia"/>
                  <w:color w:val="4D4D4D"/>
                  <w:sz w:val="24"/>
                  <w:shd w:val="clear" w:color="auto" w:fill="FFFFFF"/>
                </w:rPr>
                <w:t>优化和定稿过程</w:t>
              </w:r>
            </w:ins>
            <w:r w:rsidR="00050E07" w:rsidRPr="00310E01">
              <w:rPr>
                <w:rFonts w:ascii="宋体" w:hAnsi="宋体" w:cs="Arial" w:hint="eastAsia"/>
                <w:color w:val="4D4D4D"/>
                <w:sz w:val="24"/>
                <w:shd w:val="clear" w:color="auto" w:fill="FFFFFF"/>
              </w:rPr>
              <w:t>当中。</w:t>
            </w:r>
          </w:p>
          <w:p w14:paraId="66E902BD" w14:textId="77777777" w:rsidR="005C24CB" w:rsidRPr="00310E01" w:rsidRDefault="005C24CB" w:rsidP="005C24CB">
            <w:pPr>
              <w:ind w:right="560"/>
              <w:rPr>
                <w:rFonts w:ascii="宋体" w:hAnsi="宋体"/>
                <w:bCs/>
                <w:sz w:val="24"/>
              </w:rPr>
            </w:pPr>
          </w:p>
          <w:p w14:paraId="6C3C724B" w14:textId="77777777" w:rsidR="005C24CB" w:rsidRDefault="005C24CB" w:rsidP="005C24CB">
            <w:pPr>
              <w:ind w:right="560"/>
              <w:rPr>
                <w:rFonts w:ascii="宋体" w:hAnsi="宋体"/>
                <w:bCs/>
                <w:sz w:val="24"/>
                <w:lang w:val="en-GB"/>
              </w:rPr>
            </w:pPr>
          </w:p>
          <w:p w14:paraId="314CC9FB" w14:textId="77777777" w:rsidR="005C24CB" w:rsidRDefault="005C24CB" w:rsidP="005C24CB">
            <w:pPr>
              <w:ind w:right="560"/>
              <w:rPr>
                <w:rFonts w:ascii="宋体" w:hAnsi="宋体"/>
                <w:bCs/>
                <w:sz w:val="24"/>
                <w:lang w:val="en-GB"/>
              </w:rPr>
            </w:pPr>
          </w:p>
          <w:p w14:paraId="577C5B30" w14:textId="77777777" w:rsidR="005C24CB" w:rsidRDefault="005C24CB" w:rsidP="005C24CB">
            <w:pPr>
              <w:ind w:right="560"/>
              <w:rPr>
                <w:rFonts w:ascii="宋体" w:hAnsi="宋体"/>
                <w:bCs/>
                <w:sz w:val="24"/>
                <w:lang w:val="en-GB"/>
              </w:rPr>
            </w:pPr>
          </w:p>
          <w:p w14:paraId="4EA0554D" w14:textId="77777777" w:rsidR="005C24CB" w:rsidRDefault="005C24CB" w:rsidP="005C24CB">
            <w:pPr>
              <w:ind w:right="560"/>
              <w:rPr>
                <w:rFonts w:ascii="宋体" w:hAnsi="宋体"/>
                <w:bCs/>
                <w:sz w:val="24"/>
                <w:lang w:val="en-GB"/>
              </w:rPr>
            </w:pPr>
          </w:p>
          <w:p w14:paraId="1A23B14B" w14:textId="77777777" w:rsidR="005C24CB" w:rsidRDefault="005C24CB" w:rsidP="005C24CB">
            <w:pPr>
              <w:ind w:right="560"/>
              <w:rPr>
                <w:rFonts w:ascii="宋体" w:hAnsi="宋体"/>
                <w:bCs/>
                <w:sz w:val="24"/>
                <w:lang w:val="en-GB"/>
              </w:rPr>
            </w:pPr>
          </w:p>
          <w:p w14:paraId="71CE559D" w14:textId="77777777" w:rsidR="005C24CB" w:rsidRDefault="005C24CB" w:rsidP="005C24CB">
            <w:pPr>
              <w:ind w:right="560"/>
              <w:rPr>
                <w:rFonts w:ascii="宋体" w:hAnsi="宋体"/>
                <w:bCs/>
                <w:sz w:val="24"/>
                <w:lang w:val="en-GB"/>
              </w:rPr>
            </w:pPr>
          </w:p>
          <w:p w14:paraId="7D4C47BB" w14:textId="77777777" w:rsidR="005C24CB" w:rsidRDefault="005C24CB" w:rsidP="005C24CB">
            <w:pPr>
              <w:ind w:right="560"/>
              <w:rPr>
                <w:rFonts w:ascii="宋体" w:hAnsi="宋体"/>
                <w:bCs/>
                <w:sz w:val="24"/>
                <w:lang w:val="en-GB"/>
              </w:rPr>
            </w:pPr>
          </w:p>
          <w:p w14:paraId="3C17876C" w14:textId="77777777" w:rsidR="005C24CB" w:rsidRDefault="005C24CB" w:rsidP="005C24CB">
            <w:pPr>
              <w:ind w:right="560"/>
              <w:rPr>
                <w:rFonts w:ascii="宋体" w:hAnsi="宋体"/>
                <w:bCs/>
                <w:sz w:val="24"/>
                <w:lang w:val="en-GB"/>
              </w:rPr>
            </w:pPr>
          </w:p>
          <w:p w14:paraId="09FEEF9D" w14:textId="77777777" w:rsidR="005C24CB" w:rsidRDefault="005C24CB" w:rsidP="005C24CB">
            <w:pPr>
              <w:ind w:right="560"/>
              <w:rPr>
                <w:rFonts w:ascii="宋体" w:hAnsi="宋体"/>
                <w:bCs/>
                <w:sz w:val="24"/>
                <w:lang w:val="en-GB"/>
              </w:rPr>
            </w:pPr>
          </w:p>
          <w:p w14:paraId="37A7B617" w14:textId="77777777" w:rsidR="005C24CB" w:rsidRDefault="005C24CB" w:rsidP="005C24CB">
            <w:pPr>
              <w:ind w:right="560"/>
              <w:rPr>
                <w:rFonts w:ascii="宋体" w:hAnsi="宋体"/>
                <w:bCs/>
                <w:sz w:val="24"/>
                <w:lang w:val="en-GB"/>
              </w:rPr>
            </w:pPr>
          </w:p>
          <w:p w14:paraId="2A3407C0" w14:textId="03E9A91F" w:rsidR="005C24CB" w:rsidRDefault="005C24CB" w:rsidP="005C24CB">
            <w:pPr>
              <w:ind w:right="560"/>
              <w:rPr>
                <w:rFonts w:ascii="宋体" w:hAnsi="宋体"/>
                <w:bCs/>
                <w:sz w:val="24"/>
                <w:lang w:val="en-GB"/>
              </w:rPr>
            </w:pPr>
          </w:p>
          <w:p w14:paraId="3609CCE0" w14:textId="31057336" w:rsidR="00310E01" w:rsidRDefault="00310E01" w:rsidP="005C24CB">
            <w:pPr>
              <w:ind w:right="560"/>
              <w:rPr>
                <w:rFonts w:ascii="宋体" w:hAnsi="宋体"/>
                <w:bCs/>
                <w:sz w:val="24"/>
                <w:lang w:val="en-GB"/>
              </w:rPr>
            </w:pPr>
          </w:p>
          <w:p w14:paraId="39219D2F" w14:textId="5997E140" w:rsidR="00310E01" w:rsidRDefault="00310E01" w:rsidP="005C24CB">
            <w:pPr>
              <w:ind w:right="560"/>
              <w:rPr>
                <w:rFonts w:ascii="宋体" w:hAnsi="宋体"/>
                <w:bCs/>
                <w:sz w:val="24"/>
                <w:lang w:val="en-GB"/>
              </w:rPr>
            </w:pPr>
          </w:p>
          <w:p w14:paraId="32A93189" w14:textId="1FDE3415" w:rsidR="00310E01" w:rsidRDefault="00310E01" w:rsidP="005C24CB">
            <w:pPr>
              <w:ind w:right="560"/>
              <w:rPr>
                <w:rFonts w:ascii="宋体" w:hAnsi="宋体"/>
                <w:bCs/>
                <w:sz w:val="24"/>
                <w:lang w:val="en-GB"/>
              </w:rPr>
            </w:pPr>
          </w:p>
          <w:p w14:paraId="2A80BEE8" w14:textId="28288361" w:rsidR="00310E01" w:rsidRDefault="00310E01" w:rsidP="005C24CB">
            <w:pPr>
              <w:ind w:right="560"/>
              <w:rPr>
                <w:rFonts w:ascii="宋体" w:hAnsi="宋体"/>
                <w:bCs/>
                <w:sz w:val="24"/>
                <w:lang w:val="en-GB"/>
              </w:rPr>
            </w:pPr>
          </w:p>
          <w:p w14:paraId="3544E373" w14:textId="2ED689FF" w:rsidR="00310E01" w:rsidRDefault="00310E01" w:rsidP="005C24CB">
            <w:pPr>
              <w:ind w:right="560"/>
              <w:rPr>
                <w:rFonts w:ascii="宋体" w:hAnsi="宋体"/>
                <w:bCs/>
                <w:sz w:val="24"/>
                <w:lang w:val="en-GB"/>
              </w:rPr>
            </w:pPr>
          </w:p>
          <w:p w14:paraId="7778BF98" w14:textId="6E5B20C1" w:rsidR="00310E01" w:rsidRDefault="00310E01" w:rsidP="005C24CB">
            <w:pPr>
              <w:ind w:right="560"/>
              <w:rPr>
                <w:rFonts w:ascii="宋体" w:hAnsi="宋体"/>
                <w:bCs/>
                <w:sz w:val="24"/>
                <w:lang w:val="en-GB"/>
              </w:rPr>
            </w:pPr>
          </w:p>
          <w:p w14:paraId="390473BD" w14:textId="77777777" w:rsidR="00310E01" w:rsidRDefault="00310E01" w:rsidP="005C24CB">
            <w:pPr>
              <w:ind w:right="560"/>
              <w:rPr>
                <w:rFonts w:ascii="宋体" w:hAnsi="宋体"/>
                <w:bCs/>
                <w:sz w:val="24"/>
                <w:lang w:val="en-GB"/>
              </w:rPr>
            </w:pPr>
          </w:p>
          <w:p w14:paraId="7629BAFE" w14:textId="3801700A" w:rsidR="005C24CB" w:rsidRPr="005C24CB" w:rsidRDefault="005C24CB" w:rsidP="005C24CB">
            <w:pPr>
              <w:ind w:right="560"/>
              <w:rPr>
                <w:rFonts w:ascii="宋体" w:hAnsi="宋体"/>
                <w:bCs/>
                <w:sz w:val="24"/>
                <w:lang w:val="en-GB"/>
              </w:rPr>
            </w:pPr>
          </w:p>
        </w:tc>
      </w:tr>
      <w:tr w:rsidR="009D7287" w14:paraId="6B8F9B1B" w14:textId="77777777">
        <w:tc>
          <w:tcPr>
            <w:tcW w:w="8603" w:type="dxa"/>
          </w:tcPr>
          <w:p w14:paraId="69D96E3E" w14:textId="77777777" w:rsidR="009D7287" w:rsidRPr="00310E01" w:rsidRDefault="00B81D78">
            <w:pPr>
              <w:spacing w:line="500" w:lineRule="exact"/>
              <w:rPr>
                <w:rFonts w:ascii="宋体" w:hAnsi="宋体"/>
                <w:sz w:val="24"/>
              </w:rPr>
            </w:pPr>
            <w:r w:rsidRPr="00310E01">
              <w:rPr>
                <w:rFonts w:ascii="宋体" w:hAnsi="宋体" w:hint="eastAsia"/>
                <w:sz w:val="24"/>
              </w:rPr>
              <w:lastRenderedPageBreak/>
              <w:t>四、主要研究内容、要解决的问题及本文的初步方案</w:t>
            </w:r>
          </w:p>
          <w:p w14:paraId="556738DB" w14:textId="1E8918D7" w:rsidR="009D7287" w:rsidRPr="00310E01" w:rsidRDefault="00050E07">
            <w:pPr>
              <w:spacing w:line="500" w:lineRule="exact"/>
              <w:rPr>
                <w:rFonts w:ascii="宋体" w:hAnsi="宋体"/>
                <w:sz w:val="24"/>
              </w:rPr>
            </w:pPr>
            <w:r w:rsidRPr="00310E01">
              <w:rPr>
                <w:rFonts w:ascii="宋体" w:hAnsi="宋体" w:hint="eastAsia"/>
                <w:sz w:val="24"/>
              </w:rPr>
              <w:t>主要研究内容：</w:t>
            </w:r>
          </w:p>
          <w:p w14:paraId="6D866F0C" w14:textId="5270B01D" w:rsidR="00050E07" w:rsidRDefault="001E1649">
            <w:pPr>
              <w:spacing w:line="500" w:lineRule="exact"/>
              <w:rPr>
                <w:rFonts w:ascii="宋体" w:hAnsi="宋体"/>
                <w:sz w:val="24"/>
              </w:rPr>
            </w:pPr>
            <w:r>
              <w:rPr>
                <w:rFonts w:ascii="宋体" w:hAnsi="宋体"/>
                <w:sz w:val="24"/>
              </w:rPr>
              <w:tab/>
            </w:r>
            <w:r>
              <w:rPr>
                <w:rFonts w:ascii="宋体" w:hAnsi="宋体" w:hint="eastAsia"/>
                <w:sz w:val="24"/>
              </w:rPr>
              <w:t>基于三维空间的点云压缩主要分为两大模块：几何信息压缩和属性信息压缩。本文主要</w:t>
            </w:r>
            <w:r w:rsidR="00BF1BD7">
              <w:rPr>
                <w:rFonts w:ascii="宋体" w:hAnsi="宋体" w:hint="eastAsia"/>
                <w:sz w:val="24"/>
              </w:rPr>
              <w:t>研究的</w:t>
            </w:r>
            <w:r>
              <w:rPr>
                <w:rFonts w:ascii="宋体" w:hAnsi="宋体" w:hint="eastAsia"/>
                <w:sz w:val="24"/>
              </w:rPr>
              <w:t>是几何信息的压缩</w:t>
            </w:r>
            <w:r w:rsidR="00BF1BD7">
              <w:rPr>
                <w:rFonts w:ascii="宋体" w:hAnsi="宋体" w:hint="eastAsia"/>
                <w:sz w:val="24"/>
              </w:rPr>
              <w:t>。为了在几何压缩部分获取增益，本课题从改善八叉树编码方式入手，研究改进Trisoup</w:t>
            </w:r>
            <w:r w:rsidR="00E551B8">
              <w:rPr>
                <w:rFonts w:ascii="宋体" w:hAnsi="宋体" w:hint="eastAsia"/>
                <w:sz w:val="24"/>
              </w:rPr>
              <w:t>编码</w:t>
            </w:r>
            <w:r w:rsidR="00BF1BD7">
              <w:rPr>
                <w:rFonts w:ascii="宋体" w:hAnsi="宋体" w:hint="eastAsia"/>
                <w:sz w:val="24"/>
              </w:rPr>
              <w:t>方式，主要针对其中上下文模型构建</w:t>
            </w:r>
            <w:r w:rsidR="00E551B8">
              <w:rPr>
                <w:rFonts w:ascii="宋体" w:hAnsi="宋体" w:hint="eastAsia"/>
                <w:sz w:val="24"/>
              </w:rPr>
              <w:t>部分。不同的上下文模型对于原始点云的划分方式不同，由此带来的编码性能增益也不同。因此本文期望寻找一种现有上下文的基础上最佳的上下文顺序，从而使熵编码的环境得到最大程度的改善，提几何信息的压缩性能。</w:t>
            </w:r>
          </w:p>
          <w:p w14:paraId="48212718" w14:textId="77777777" w:rsidR="00523E1A" w:rsidRPr="00E551B8" w:rsidRDefault="00523E1A">
            <w:pPr>
              <w:spacing w:line="500" w:lineRule="exact"/>
              <w:rPr>
                <w:rFonts w:ascii="宋体" w:hAnsi="宋体"/>
                <w:sz w:val="24"/>
              </w:rPr>
            </w:pPr>
          </w:p>
          <w:p w14:paraId="19DB084B" w14:textId="50B2F53C" w:rsidR="00050E07" w:rsidRPr="00310E01" w:rsidRDefault="00050E07">
            <w:pPr>
              <w:spacing w:line="500" w:lineRule="exact"/>
              <w:rPr>
                <w:rFonts w:ascii="宋体" w:hAnsi="宋体"/>
                <w:sz w:val="24"/>
              </w:rPr>
            </w:pPr>
            <w:r w:rsidRPr="00310E01">
              <w:rPr>
                <w:rFonts w:ascii="宋体" w:hAnsi="宋体" w:hint="eastAsia"/>
                <w:sz w:val="24"/>
              </w:rPr>
              <w:t>要解决的问题：</w:t>
            </w:r>
          </w:p>
          <w:p w14:paraId="7C76E73E" w14:textId="583A5F8E" w:rsidR="00050E07" w:rsidRPr="00310E01" w:rsidRDefault="00E551B8">
            <w:pPr>
              <w:spacing w:line="500" w:lineRule="exact"/>
              <w:rPr>
                <w:rFonts w:ascii="宋体" w:hAnsi="宋体"/>
                <w:sz w:val="24"/>
              </w:rPr>
            </w:pPr>
            <w:r>
              <w:rPr>
                <w:rFonts w:ascii="宋体" w:hAnsi="宋体"/>
                <w:sz w:val="24"/>
              </w:rPr>
              <w:tab/>
            </w:r>
            <w:r>
              <w:rPr>
                <w:rFonts w:ascii="宋体" w:hAnsi="宋体" w:hint="eastAsia"/>
                <w:sz w:val="24"/>
              </w:rPr>
              <w:t>最佳上下文构建顺序的寻找需要解决两个方面的问题：一方面是由于上下文基数较大，排列组合的方式较多，因此为了得到最佳的上下文顺序，需要确定一种合理的测试方案，并进行有条理的结果统计，方便后续进行分析</w:t>
            </w:r>
            <w:r w:rsidR="00523E1A">
              <w:rPr>
                <w:rFonts w:ascii="宋体" w:hAnsi="宋体" w:hint="eastAsia"/>
                <w:sz w:val="24"/>
              </w:rPr>
              <w:t>；另一方面是如果选取的某一上下文构建顺序获得了较大的性能增益，需要对其实际的物理含义进行分析，寻找获得增益的关键因素，这一步骤既可以从侧面佐证该上下文构建顺序的合理性，又给后续的研究提供了方向。</w:t>
            </w:r>
          </w:p>
          <w:p w14:paraId="2F99120D" w14:textId="77777777" w:rsidR="00050E07" w:rsidRPr="00310E01" w:rsidRDefault="00050E07">
            <w:pPr>
              <w:spacing w:line="500" w:lineRule="exact"/>
              <w:rPr>
                <w:rFonts w:ascii="宋体" w:hAnsi="宋体"/>
                <w:sz w:val="24"/>
              </w:rPr>
            </w:pPr>
          </w:p>
          <w:p w14:paraId="1D54A49C" w14:textId="1EDD25DB" w:rsidR="00050E07" w:rsidRPr="00310E01" w:rsidRDefault="00050E07">
            <w:pPr>
              <w:spacing w:line="500" w:lineRule="exact"/>
              <w:rPr>
                <w:rFonts w:ascii="宋体" w:hAnsi="宋体"/>
                <w:sz w:val="24"/>
              </w:rPr>
            </w:pPr>
            <w:r w:rsidRPr="00310E01">
              <w:rPr>
                <w:rFonts w:ascii="宋体" w:hAnsi="宋体" w:hint="eastAsia"/>
                <w:sz w:val="24"/>
              </w:rPr>
              <w:t>初步方案：</w:t>
            </w:r>
          </w:p>
          <w:p w14:paraId="73FD1ED2" w14:textId="6B20C12D" w:rsidR="009D7287" w:rsidRPr="00A62D09" w:rsidRDefault="00523E1A">
            <w:pPr>
              <w:spacing w:line="500" w:lineRule="exact"/>
              <w:rPr>
                <w:rFonts w:ascii="宋体" w:hAnsi="宋体"/>
                <w:sz w:val="24"/>
                <w:rPrChange w:id="38" w:author="Zhang Wei" w:date="2023-01-04T00:06:00Z">
                  <w:rPr>
                    <w:rFonts w:ascii="宋体" w:hAnsi="宋体"/>
                  </w:rPr>
                </w:rPrChange>
              </w:rPr>
            </w:pPr>
            <w:r>
              <w:rPr>
                <w:rFonts w:ascii="宋体" w:hAnsi="宋体"/>
              </w:rPr>
              <w:tab/>
            </w:r>
            <w:r w:rsidRPr="00A62D09">
              <w:rPr>
                <w:rFonts w:ascii="宋体" w:hAnsi="宋体" w:hint="eastAsia"/>
                <w:sz w:val="24"/>
                <w:rPrChange w:id="39" w:author="Zhang Wei" w:date="2023-01-04T00:06:00Z">
                  <w:rPr>
                    <w:rFonts w:ascii="宋体" w:hAnsi="宋体" w:hint="eastAsia"/>
                  </w:rPr>
                </w:rPrChange>
              </w:rPr>
              <w:t>由于</w:t>
            </w:r>
            <w:r w:rsidRPr="00A62D09">
              <w:rPr>
                <w:rFonts w:ascii="宋体" w:hAnsi="宋体"/>
                <w:sz w:val="24"/>
                <w:rPrChange w:id="40" w:author="Zhang Wei" w:date="2023-01-04T00:06:00Z">
                  <w:rPr>
                    <w:rFonts w:ascii="宋体" w:hAnsi="宋体"/>
                  </w:rPr>
                </w:rPrChange>
              </w:rPr>
              <w:t>Trisoup</w:t>
            </w:r>
            <w:r w:rsidRPr="00A62D09">
              <w:rPr>
                <w:rFonts w:ascii="宋体" w:hAnsi="宋体" w:hint="eastAsia"/>
                <w:sz w:val="24"/>
                <w:rPrChange w:id="41" w:author="Zhang Wei" w:date="2023-01-04T00:06:00Z">
                  <w:rPr>
                    <w:rFonts w:ascii="宋体" w:hAnsi="宋体" w:hint="eastAsia"/>
                  </w:rPr>
                </w:rPrChange>
              </w:rPr>
              <w:t>中的上下文分为了主要信息与次要信息两部分，</w:t>
            </w:r>
            <w:r w:rsidR="00387F10" w:rsidRPr="00A62D09">
              <w:rPr>
                <w:rFonts w:ascii="宋体" w:hAnsi="宋体" w:hint="eastAsia"/>
                <w:sz w:val="24"/>
                <w:rPrChange w:id="42" w:author="Zhang Wei" w:date="2023-01-04T00:06:00Z">
                  <w:rPr>
                    <w:rFonts w:ascii="宋体" w:hAnsi="宋体" w:hint="eastAsia"/>
                  </w:rPr>
                </w:rPrChange>
              </w:rPr>
              <w:t>同时在熵编码时采用了动态更新的最佳二值化方法（动态</w:t>
            </w:r>
            <w:r w:rsidR="00387F10" w:rsidRPr="00A62D09">
              <w:rPr>
                <w:rFonts w:ascii="宋体" w:hAnsi="宋体"/>
                <w:sz w:val="24"/>
                <w:rPrChange w:id="43" w:author="Zhang Wei" w:date="2023-01-04T00:06:00Z">
                  <w:rPr>
                    <w:rFonts w:ascii="宋体" w:hAnsi="宋体"/>
                  </w:rPr>
                </w:rPrChange>
              </w:rPr>
              <w:t>OBUF），为此</w:t>
            </w:r>
            <w:r w:rsidR="00AF3C2E" w:rsidRPr="00A62D09">
              <w:rPr>
                <w:rFonts w:ascii="宋体" w:hAnsi="宋体" w:hint="eastAsia"/>
                <w:sz w:val="24"/>
                <w:rPrChange w:id="44" w:author="Zhang Wei" w:date="2023-01-04T00:06:00Z">
                  <w:rPr>
                    <w:rFonts w:ascii="宋体" w:hAnsi="宋体" w:hint="eastAsia"/>
                  </w:rPr>
                </w:rPrChange>
              </w:rPr>
              <w:t>并不是每个次要信息都会被使用，因此我初步打算先对主要信息的顺序进行调整，测试编码性能变化，然后再考虑将部分次要信息与主要信息位置交换或者增减主要信息数量</w:t>
            </w:r>
            <w:r w:rsidR="008E6049" w:rsidRPr="00A62D09">
              <w:rPr>
                <w:rFonts w:ascii="宋体" w:hAnsi="宋体" w:hint="eastAsia"/>
                <w:sz w:val="24"/>
                <w:rPrChange w:id="45" w:author="Zhang Wei" w:date="2023-01-04T00:06:00Z">
                  <w:rPr>
                    <w:rFonts w:ascii="宋体" w:hAnsi="宋体" w:hint="eastAsia"/>
                  </w:rPr>
                </w:rPrChange>
              </w:rPr>
              <w:t>，从而寻找性能增益最大的上下文模型。对于找出的最佳上下文模型，通过对原始点云信息的观察，并结合上下文的具体含义得出该上下文模型具有最佳性能的原因。</w:t>
            </w:r>
          </w:p>
          <w:p w14:paraId="50944264" w14:textId="77777777" w:rsidR="009D7287" w:rsidRDefault="009D7287">
            <w:pPr>
              <w:spacing w:line="500" w:lineRule="exact"/>
              <w:rPr>
                <w:rFonts w:ascii="宋体" w:hAnsi="宋体"/>
              </w:rPr>
            </w:pPr>
          </w:p>
          <w:p w14:paraId="62C3E9F1" w14:textId="77777777" w:rsidR="009D7287" w:rsidRDefault="009D7287">
            <w:pPr>
              <w:spacing w:line="500" w:lineRule="exact"/>
              <w:rPr>
                <w:rFonts w:ascii="宋体" w:hAnsi="宋体"/>
              </w:rPr>
            </w:pPr>
          </w:p>
          <w:p w14:paraId="08E8F1C4" w14:textId="77777777" w:rsidR="009D7287" w:rsidRDefault="009D7287" w:rsidP="00403DF5">
            <w:pPr>
              <w:spacing w:line="500" w:lineRule="exact"/>
              <w:rPr>
                <w:rFonts w:ascii="宋体" w:hAnsi="宋体"/>
              </w:rPr>
            </w:pPr>
          </w:p>
        </w:tc>
      </w:tr>
      <w:tr w:rsidR="009D7287" w14:paraId="270EB441" w14:textId="77777777">
        <w:trPr>
          <w:trHeight w:val="4233"/>
        </w:trPr>
        <w:tc>
          <w:tcPr>
            <w:tcW w:w="8603" w:type="dxa"/>
          </w:tcPr>
          <w:p w14:paraId="7F3E4FC5" w14:textId="77777777" w:rsidR="009D7287" w:rsidRDefault="00B81D78">
            <w:pPr>
              <w:spacing w:line="500" w:lineRule="exact"/>
              <w:rPr>
                <w:rFonts w:ascii="宋体" w:hAnsi="宋体"/>
                <w:sz w:val="24"/>
              </w:rPr>
            </w:pPr>
            <w:r>
              <w:rPr>
                <w:rFonts w:ascii="宋体" w:hAnsi="宋体" w:hint="eastAsia"/>
                <w:sz w:val="24"/>
              </w:rPr>
              <w:lastRenderedPageBreak/>
              <w:t>五、工作的主要阶段、进度和完成时间</w:t>
            </w:r>
          </w:p>
          <w:p w14:paraId="4483CD9B" w14:textId="0579D9D3"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022.12-2023.</w:t>
            </w:r>
            <w:r>
              <w:rPr>
                <w:rFonts w:ascii="宋体" w:hAnsi="宋体" w:hint="eastAsia"/>
                <w:sz w:val="24"/>
              </w:rPr>
              <w:t>0</w:t>
            </w:r>
            <w:r>
              <w:rPr>
                <w:rFonts w:ascii="宋体" w:hAnsi="宋体"/>
                <w:sz w:val="24"/>
              </w:rPr>
              <w:t xml:space="preserve">1 </w:t>
            </w:r>
            <w:r>
              <w:rPr>
                <w:rFonts w:ascii="宋体" w:hAnsi="宋体" w:hint="eastAsia"/>
                <w:sz w:val="24"/>
              </w:rPr>
              <w:t>查阅资料，学习了解有关Trisoup的基础知识与背景，理解上下文模型的构建与使用，上交开题报告。</w:t>
            </w:r>
          </w:p>
          <w:p w14:paraId="0F7390BF" w14:textId="4CBFD761"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023.</w:t>
            </w:r>
            <w:r>
              <w:rPr>
                <w:rFonts w:ascii="宋体" w:hAnsi="宋体" w:hint="eastAsia"/>
                <w:sz w:val="24"/>
              </w:rPr>
              <w:t>0</w:t>
            </w:r>
            <w:r>
              <w:rPr>
                <w:rFonts w:ascii="宋体" w:hAnsi="宋体"/>
                <w:sz w:val="24"/>
              </w:rPr>
              <w:t>1-2023.</w:t>
            </w:r>
            <w:r>
              <w:rPr>
                <w:rFonts w:ascii="宋体" w:hAnsi="宋体" w:hint="eastAsia"/>
                <w:sz w:val="24"/>
              </w:rPr>
              <w:t>0</w:t>
            </w:r>
            <w:r>
              <w:rPr>
                <w:rFonts w:ascii="宋体" w:hAnsi="宋体"/>
                <w:sz w:val="24"/>
              </w:rPr>
              <w:t>2</w:t>
            </w:r>
            <w:r>
              <w:rPr>
                <w:rFonts w:ascii="宋体" w:hAnsi="宋体" w:hint="eastAsia"/>
                <w:sz w:val="24"/>
              </w:rPr>
              <w:t>研究学习Trisoup编程原理及实际编码逻辑，学习如何利用脚本测试算法性能。</w:t>
            </w:r>
          </w:p>
          <w:p w14:paraId="5F84B644" w14:textId="2B784ECA"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023.</w:t>
            </w:r>
            <w:r>
              <w:rPr>
                <w:rFonts w:ascii="宋体" w:hAnsi="宋体" w:hint="eastAsia"/>
                <w:sz w:val="24"/>
              </w:rPr>
              <w:t>0</w:t>
            </w:r>
            <w:r>
              <w:rPr>
                <w:rFonts w:ascii="宋体" w:hAnsi="宋体"/>
                <w:sz w:val="24"/>
              </w:rPr>
              <w:t>2-2023.</w:t>
            </w:r>
            <w:r>
              <w:rPr>
                <w:rFonts w:ascii="宋体" w:hAnsi="宋体" w:hint="eastAsia"/>
                <w:sz w:val="24"/>
              </w:rPr>
              <w:t>0</w:t>
            </w:r>
            <w:r>
              <w:rPr>
                <w:rFonts w:ascii="宋体" w:hAnsi="宋体"/>
                <w:sz w:val="24"/>
              </w:rPr>
              <w:t xml:space="preserve">4 </w:t>
            </w:r>
            <w:r>
              <w:rPr>
                <w:rFonts w:ascii="宋体" w:hAnsi="宋体" w:hint="eastAsia"/>
                <w:sz w:val="24"/>
              </w:rPr>
              <w:t>修改上下文顺序，进行性能的测试与统计分析，寻求最佳上下文结构模型</w:t>
            </w:r>
          </w:p>
          <w:p w14:paraId="01514877" w14:textId="20BC383F" w:rsidR="00673057" w:rsidRDefault="00673057" w:rsidP="00673057">
            <w:pPr>
              <w:spacing w:line="500" w:lineRule="exact"/>
              <w:ind w:left="1920" w:hangingChars="800" w:hanging="1920"/>
              <w:rPr>
                <w:rFonts w:ascii="宋体" w:hAnsi="宋体"/>
                <w:sz w:val="24"/>
              </w:rPr>
            </w:pPr>
            <w:r>
              <w:rPr>
                <w:rFonts w:ascii="宋体" w:hAnsi="宋体" w:hint="eastAsia"/>
                <w:sz w:val="24"/>
              </w:rPr>
              <w:t>2</w:t>
            </w:r>
            <w:r>
              <w:rPr>
                <w:rFonts w:ascii="宋体" w:hAnsi="宋体"/>
                <w:sz w:val="24"/>
              </w:rPr>
              <w:t>023.</w:t>
            </w:r>
            <w:r>
              <w:rPr>
                <w:rFonts w:ascii="宋体" w:hAnsi="宋体" w:hint="eastAsia"/>
                <w:sz w:val="24"/>
              </w:rPr>
              <w:t>0</w:t>
            </w:r>
            <w:r>
              <w:rPr>
                <w:rFonts w:ascii="宋体" w:hAnsi="宋体"/>
                <w:sz w:val="24"/>
              </w:rPr>
              <w:t>4-2023.</w:t>
            </w:r>
            <w:r>
              <w:rPr>
                <w:rFonts w:ascii="宋体" w:hAnsi="宋体" w:hint="eastAsia"/>
                <w:sz w:val="24"/>
              </w:rPr>
              <w:t>0</w:t>
            </w:r>
            <w:r>
              <w:rPr>
                <w:rFonts w:ascii="宋体" w:hAnsi="宋体"/>
                <w:sz w:val="24"/>
              </w:rPr>
              <w:t xml:space="preserve">5 </w:t>
            </w:r>
            <w:r w:rsidR="00321990">
              <w:rPr>
                <w:rFonts w:ascii="宋体" w:hAnsi="宋体" w:hint="eastAsia"/>
                <w:sz w:val="24"/>
              </w:rPr>
              <w:t>对测试得到的较佳的上下文进一步研究，尝试寻找一般规律与合理的物理解释</w:t>
            </w:r>
          </w:p>
          <w:p w14:paraId="32D1CCF0" w14:textId="77777777" w:rsidR="009D7287" w:rsidRDefault="00673057" w:rsidP="009817F5">
            <w:pPr>
              <w:spacing w:line="500" w:lineRule="exact"/>
              <w:rPr>
                <w:rFonts w:ascii="宋体" w:hAnsi="宋体"/>
                <w:sz w:val="24"/>
              </w:rPr>
            </w:pPr>
            <w:r>
              <w:rPr>
                <w:rFonts w:ascii="宋体" w:hAnsi="宋体"/>
                <w:sz w:val="24"/>
              </w:rPr>
              <w:t>2023.</w:t>
            </w:r>
            <w:r>
              <w:rPr>
                <w:rFonts w:ascii="宋体" w:hAnsi="宋体" w:hint="eastAsia"/>
                <w:sz w:val="24"/>
              </w:rPr>
              <w:t>0</w:t>
            </w:r>
            <w:r>
              <w:rPr>
                <w:rFonts w:ascii="宋体" w:hAnsi="宋体"/>
                <w:sz w:val="24"/>
              </w:rPr>
              <w:t>5-2023.</w:t>
            </w:r>
            <w:r>
              <w:rPr>
                <w:rFonts w:ascii="宋体" w:hAnsi="宋体" w:hint="eastAsia"/>
                <w:sz w:val="24"/>
              </w:rPr>
              <w:t>0</w:t>
            </w:r>
            <w:r>
              <w:rPr>
                <w:rFonts w:ascii="宋体" w:hAnsi="宋体"/>
                <w:sz w:val="24"/>
              </w:rPr>
              <w:t>6</w:t>
            </w:r>
            <w:r>
              <w:rPr>
                <w:rFonts w:ascii="宋体" w:hAnsi="宋体" w:hint="eastAsia"/>
                <w:sz w:val="24"/>
              </w:rPr>
              <w:t>分析整理结果，进行总结。撰写毕业论文，准备论文答辩。</w:t>
            </w:r>
          </w:p>
          <w:p w14:paraId="0A52D6FF" w14:textId="2DBFD16B" w:rsidR="009817F5" w:rsidRDefault="009817F5" w:rsidP="009817F5">
            <w:pPr>
              <w:spacing w:line="500" w:lineRule="exact"/>
              <w:rPr>
                <w:rFonts w:ascii="宋体" w:hAnsi="宋体"/>
                <w:sz w:val="24"/>
              </w:rPr>
            </w:pPr>
          </w:p>
        </w:tc>
      </w:tr>
      <w:tr w:rsidR="009D7287" w14:paraId="21D50AEC" w14:textId="77777777">
        <w:tc>
          <w:tcPr>
            <w:tcW w:w="8603" w:type="dxa"/>
          </w:tcPr>
          <w:p w14:paraId="7A25DD41" w14:textId="77777777" w:rsidR="009D7287" w:rsidRDefault="00B81D78">
            <w:pPr>
              <w:spacing w:line="500" w:lineRule="exact"/>
              <w:rPr>
                <w:rFonts w:ascii="宋体" w:hAnsi="宋体"/>
                <w:sz w:val="24"/>
              </w:rPr>
            </w:pPr>
            <w:r>
              <w:rPr>
                <w:rFonts w:ascii="宋体" w:hAnsi="宋体" w:hint="eastAsia"/>
                <w:sz w:val="24"/>
              </w:rPr>
              <w:t>六、已进行的前期准备工作</w:t>
            </w:r>
          </w:p>
          <w:p w14:paraId="7DE07065" w14:textId="7BA68C47" w:rsidR="009817F5" w:rsidRPr="00B81D78" w:rsidRDefault="009817F5">
            <w:pPr>
              <w:spacing w:line="500" w:lineRule="exact"/>
              <w:rPr>
                <w:rFonts w:ascii="宋体" w:hAnsi="宋体"/>
                <w:sz w:val="24"/>
                <w:rPrChange w:id="46" w:author="Zhang Wei" w:date="2023-01-04T00:07:00Z">
                  <w:rPr>
                    <w:rFonts w:ascii="宋体" w:hAnsi="宋体"/>
                  </w:rPr>
                </w:rPrChange>
              </w:rPr>
            </w:pPr>
            <w:r w:rsidRPr="00B81D78">
              <w:rPr>
                <w:rFonts w:ascii="宋体" w:hAnsi="宋体"/>
                <w:sz w:val="24"/>
                <w:rPrChange w:id="47" w:author="Zhang Wei" w:date="2023-01-04T00:07:00Z">
                  <w:rPr>
                    <w:rFonts w:ascii="宋体" w:hAnsi="宋体"/>
                  </w:rPr>
                </w:rPrChange>
              </w:rPr>
              <w:t>1.</w:t>
            </w:r>
            <w:r w:rsidRPr="00B81D78">
              <w:rPr>
                <w:rFonts w:ascii="宋体" w:hAnsi="宋体" w:hint="eastAsia"/>
                <w:sz w:val="24"/>
                <w:rPrChange w:id="48" w:author="Zhang Wei" w:date="2023-01-04T00:07:00Z">
                  <w:rPr>
                    <w:rFonts w:ascii="宋体" w:hAnsi="宋体" w:hint="eastAsia"/>
                  </w:rPr>
                </w:rPrChange>
              </w:rPr>
              <w:t>学习</w:t>
            </w:r>
            <w:r w:rsidRPr="00B81D78">
              <w:rPr>
                <w:rFonts w:ascii="宋体" w:hAnsi="宋体"/>
                <w:sz w:val="24"/>
                <w:rPrChange w:id="49" w:author="Zhang Wei" w:date="2023-01-04T00:07:00Z">
                  <w:rPr>
                    <w:rFonts w:ascii="宋体" w:hAnsi="宋体"/>
                  </w:rPr>
                </w:rPrChange>
              </w:rPr>
              <w:t>Trisoup</w:t>
            </w:r>
            <w:r w:rsidRPr="00B81D78">
              <w:rPr>
                <w:rFonts w:ascii="宋体" w:hAnsi="宋体" w:hint="eastAsia"/>
                <w:sz w:val="24"/>
                <w:rPrChange w:id="50" w:author="Zhang Wei" w:date="2023-01-04T00:07:00Z">
                  <w:rPr>
                    <w:rFonts w:ascii="宋体" w:hAnsi="宋体" w:hint="eastAsia"/>
                  </w:rPr>
                </w:rPrChange>
              </w:rPr>
              <w:t>、动态</w:t>
            </w:r>
            <w:r w:rsidRPr="00B81D78">
              <w:rPr>
                <w:rFonts w:ascii="宋体" w:hAnsi="宋体"/>
                <w:sz w:val="24"/>
                <w:rPrChange w:id="51" w:author="Zhang Wei" w:date="2023-01-04T00:07:00Z">
                  <w:rPr>
                    <w:rFonts w:ascii="宋体" w:hAnsi="宋体"/>
                  </w:rPr>
                </w:rPrChange>
              </w:rPr>
              <w:t>OBUF的相关理论知识与背景</w:t>
            </w:r>
          </w:p>
          <w:p w14:paraId="31C9763C" w14:textId="03919D64" w:rsidR="009817F5" w:rsidRPr="00B81D78" w:rsidRDefault="009817F5">
            <w:pPr>
              <w:spacing w:line="500" w:lineRule="exact"/>
              <w:rPr>
                <w:rFonts w:ascii="宋体" w:hAnsi="宋体"/>
                <w:sz w:val="24"/>
                <w:rPrChange w:id="52" w:author="Zhang Wei" w:date="2023-01-04T00:07:00Z">
                  <w:rPr>
                    <w:rFonts w:ascii="宋体" w:hAnsi="宋体"/>
                  </w:rPr>
                </w:rPrChange>
              </w:rPr>
            </w:pPr>
            <w:r w:rsidRPr="00B81D78">
              <w:rPr>
                <w:rFonts w:ascii="宋体" w:hAnsi="宋体"/>
                <w:sz w:val="24"/>
                <w:rPrChange w:id="53" w:author="Zhang Wei" w:date="2023-01-04T00:07:00Z">
                  <w:rPr>
                    <w:rFonts w:ascii="宋体" w:hAnsi="宋体"/>
                  </w:rPr>
                </w:rPrChange>
              </w:rPr>
              <w:t>2.</w:t>
            </w:r>
            <w:r w:rsidRPr="00B81D78">
              <w:rPr>
                <w:rFonts w:ascii="宋体" w:hAnsi="宋体" w:hint="eastAsia"/>
                <w:sz w:val="24"/>
                <w:rPrChange w:id="54" w:author="Zhang Wei" w:date="2023-01-04T00:07:00Z">
                  <w:rPr>
                    <w:rFonts w:ascii="宋体" w:hAnsi="宋体" w:hint="eastAsia"/>
                  </w:rPr>
                </w:rPrChange>
              </w:rPr>
              <w:t>完成对</w:t>
            </w:r>
            <w:r w:rsidRPr="00B81D78">
              <w:rPr>
                <w:rFonts w:ascii="宋体" w:hAnsi="宋体"/>
                <w:sz w:val="24"/>
                <w:rPrChange w:id="55" w:author="Zhang Wei" w:date="2023-01-04T00:07:00Z">
                  <w:rPr>
                    <w:rFonts w:ascii="宋体" w:hAnsi="宋体"/>
                  </w:rPr>
                </w:rPrChange>
              </w:rPr>
              <w:t>TMC3源码中Trisoup</w:t>
            </w:r>
            <w:r w:rsidRPr="00B81D78">
              <w:rPr>
                <w:rFonts w:ascii="宋体" w:hAnsi="宋体" w:hint="eastAsia"/>
                <w:sz w:val="24"/>
                <w:rPrChange w:id="56" w:author="Zhang Wei" w:date="2023-01-04T00:07:00Z">
                  <w:rPr>
                    <w:rFonts w:ascii="宋体" w:hAnsi="宋体" w:hint="eastAsia"/>
                  </w:rPr>
                </w:rPrChange>
              </w:rPr>
              <w:t>部分的阅读和理解</w:t>
            </w:r>
          </w:p>
          <w:p w14:paraId="0EFEED18" w14:textId="395CF469" w:rsidR="009D7287" w:rsidRPr="00B81D78" w:rsidRDefault="009817F5">
            <w:pPr>
              <w:spacing w:line="500" w:lineRule="exact"/>
              <w:rPr>
                <w:rFonts w:ascii="宋体" w:hAnsi="宋体"/>
                <w:sz w:val="24"/>
                <w:rPrChange w:id="57" w:author="Zhang Wei" w:date="2023-01-04T00:07:00Z">
                  <w:rPr>
                    <w:rFonts w:ascii="宋体" w:hAnsi="宋体"/>
                  </w:rPr>
                </w:rPrChange>
              </w:rPr>
            </w:pPr>
            <w:r w:rsidRPr="00B81D78">
              <w:rPr>
                <w:rFonts w:ascii="宋体" w:hAnsi="宋体"/>
                <w:sz w:val="24"/>
                <w:rPrChange w:id="58" w:author="Zhang Wei" w:date="2023-01-04T00:07:00Z">
                  <w:rPr>
                    <w:rFonts w:ascii="宋体" w:hAnsi="宋体"/>
                  </w:rPr>
                </w:rPrChange>
              </w:rPr>
              <w:t>3.</w:t>
            </w:r>
            <w:r w:rsidRPr="00B81D78">
              <w:rPr>
                <w:rFonts w:ascii="宋体" w:hAnsi="宋体" w:hint="eastAsia"/>
                <w:sz w:val="24"/>
                <w:rPrChange w:id="59" w:author="Zhang Wei" w:date="2023-01-04T00:07:00Z">
                  <w:rPr>
                    <w:rFonts w:ascii="宋体" w:hAnsi="宋体" w:hint="eastAsia"/>
                  </w:rPr>
                </w:rPrChange>
              </w:rPr>
              <w:t>初步掌握利用</w:t>
            </w:r>
            <w:r w:rsidRPr="00B81D78">
              <w:rPr>
                <w:rFonts w:ascii="宋体" w:hAnsi="宋体"/>
                <w:sz w:val="24"/>
                <w:rPrChange w:id="60" w:author="Zhang Wei" w:date="2023-01-04T00:07:00Z">
                  <w:rPr>
                    <w:rFonts w:ascii="宋体" w:hAnsi="宋体"/>
                  </w:rPr>
                </w:rPrChange>
              </w:rPr>
              <w:t>Python脚本对算法进行全序列的性能测试</w:t>
            </w:r>
          </w:p>
          <w:p w14:paraId="64DA6305" w14:textId="77777777" w:rsidR="009D7287" w:rsidRDefault="009D7287">
            <w:pPr>
              <w:spacing w:line="500" w:lineRule="exact"/>
              <w:rPr>
                <w:rFonts w:ascii="宋体" w:hAnsi="宋体"/>
              </w:rPr>
            </w:pPr>
          </w:p>
          <w:p w14:paraId="2915A497" w14:textId="77777777" w:rsidR="009D7287" w:rsidRDefault="009D7287">
            <w:pPr>
              <w:spacing w:line="500" w:lineRule="exact"/>
              <w:rPr>
                <w:rFonts w:ascii="宋体" w:hAnsi="宋体"/>
              </w:rPr>
            </w:pPr>
          </w:p>
          <w:p w14:paraId="1AA290CF" w14:textId="77777777" w:rsidR="009D7287" w:rsidRDefault="009D7287">
            <w:pPr>
              <w:spacing w:line="500" w:lineRule="exact"/>
              <w:rPr>
                <w:rFonts w:ascii="宋体" w:hAnsi="宋体"/>
              </w:rPr>
            </w:pPr>
          </w:p>
          <w:p w14:paraId="699A242C" w14:textId="77777777" w:rsidR="009D7287" w:rsidRDefault="00B81D78">
            <w:pPr>
              <w:spacing w:line="500" w:lineRule="exact"/>
              <w:rPr>
                <w:rFonts w:ascii="宋体" w:hAnsi="宋体"/>
              </w:rPr>
            </w:pPr>
            <w:r>
              <w:rPr>
                <w:rFonts w:ascii="宋体" w:hAnsi="宋体" w:hint="eastAsia"/>
              </w:rPr>
              <w:t>七、指导教师意见</w:t>
            </w:r>
          </w:p>
          <w:p w14:paraId="596A970E" w14:textId="77777777" w:rsidR="009D7287" w:rsidRDefault="009D7287">
            <w:pPr>
              <w:spacing w:line="500" w:lineRule="exact"/>
              <w:rPr>
                <w:rFonts w:ascii="宋体" w:hAnsi="宋体"/>
              </w:rPr>
            </w:pPr>
          </w:p>
          <w:p w14:paraId="6931E394" w14:textId="718D31A7" w:rsidR="009D7287" w:rsidRDefault="009D7287">
            <w:pPr>
              <w:spacing w:line="500" w:lineRule="exact"/>
              <w:rPr>
                <w:rFonts w:ascii="宋体" w:hAnsi="宋体"/>
              </w:rPr>
            </w:pPr>
          </w:p>
          <w:p w14:paraId="50B6C914" w14:textId="0E82DA16" w:rsidR="00403DF5" w:rsidRPr="008B125A" w:rsidDel="008B125A" w:rsidRDefault="008B125A">
            <w:pPr>
              <w:ind w:firstLineChars="200" w:firstLine="480"/>
              <w:rPr>
                <w:del w:id="61" w:author="yao kai" w:date="2023-05-30T17:02:00Z"/>
                <w:sz w:val="24"/>
                <w:rPrChange w:id="62" w:author="yao kai" w:date="2023-05-30T17:02:00Z">
                  <w:rPr>
                    <w:del w:id="63" w:author="yao kai" w:date="2023-05-30T17:02:00Z"/>
                    <w:rFonts w:ascii="宋体" w:hAnsi="宋体"/>
                  </w:rPr>
                </w:rPrChange>
              </w:rPr>
              <w:pPrChange w:id="64" w:author="yao kai" w:date="2023-05-30T17:02:00Z">
                <w:pPr>
                  <w:spacing w:line="500" w:lineRule="exact"/>
                </w:pPr>
              </w:pPrChange>
            </w:pPr>
            <w:ins w:id="65" w:author="yao kai" w:date="2023-05-30T17:02:00Z">
              <w:r>
                <w:rPr>
                  <w:rFonts w:ascii="宋体" w:hAnsi="宋体" w:hint="eastAsia"/>
                  <w:sz w:val="24"/>
                </w:rPr>
                <w:t xml:space="preserve">评价：    </w:t>
              </w:r>
            </w:ins>
            <w:ins w:id="66" w:author="yao kai" w:date="2023-05-30T17:05:00Z">
              <w:r w:rsidR="00C20CE6" w:rsidRPr="00BE1136">
                <w:rPr>
                  <w:rFonts w:ascii="黑体" w:eastAsia="黑体" w:hAnsi="黑体"/>
                  <w:sz w:val="24"/>
                </w:rPr>
                <w:fldChar w:fldCharType="begin"/>
              </w:r>
              <w:r w:rsidR="00C20CE6" w:rsidRPr="00BE1136">
                <w:rPr>
                  <w:rFonts w:ascii="黑体" w:eastAsia="黑体" w:hAnsi="黑体"/>
                  <w:sz w:val="24"/>
                </w:rPr>
                <w:instrText xml:space="preserve"> </w:instrText>
              </w:r>
              <w:r w:rsidR="00C20CE6" w:rsidRPr="00BE1136">
                <w:rPr>
                  <w:rFonts w:ascii="黑体" w:eastAsia="黑体" w:hAnsi="黑体" w:hint="eastAsia"/>
                  <w:sz w:val="24"/>
                </w:rPr>
                <w:instrText>eq \o\ac(□,</w:instrText>
              </w:r>
              <w:r w:rsidR="00C20CE6" w:rsidRPr="00BE1136">
                <w:rPr>
                  <w:rFonts w:ascii="黑体" w:eastAsia="黑体" w:hAnsi="黑体" w:hint="eastAsia"/>
                  <w:position w:val="2"/>
                  <w:sz w:val="16"/>
                </w:rPr>
                <w:instrText>√</w:instrText>
              </w:r>
              <w:r w:rsidR="00C20CE6" w:rsidRPr="00BE1136">
                <w:rPr>
                  <w:rFonts w:ascii="黑体" w:eastAsia="黑体" w:hAnsi="黑体" w:hint="eastAsia"/>
                  <w:sz w:val="24"/>
                </w:rPr>
                <w:instrText>)</w:instrText>
              </w:r>
              <w:r w:rsidR="00C20CE6" w:rsidRPr="00BE1136">
                <w:rPr>
                  <w:rFonts w:ascii="黑体" w:eastAsia="黑体" w:hAnsi="黑体"/>
                  <w:sz w:val="24"/>
                </w:rPr>
                <w:fldChar w:fldCharType="end"/>
              </w:r>
            </w:ins>
            <w:ins w:id="67" w:author="yao kai" w:date="2023-05-30T17:02:00Z">
              <w:r>
                <w:rPr>
                  <w:rFonts w:hint="eastAsia"/>
                  <w:sz w:val="24"/>
                </w:rPr>
                <w:t>优</w:t>
              </w:r>
              <w:r>
                <w:rPr>
                  <w:sz w:val="24"/>
                </w:rPr>
                <w:t xml:space="preserve">   </w:t>
              </w:r>
              <w:r>
                <w:rPr>
                  <w:rFonts w:hint="eastAsia"/>
                  <w:sz w:val="24"/>
                </w:rPr>
                <w:t>□良</w:t>
              </w:r>
              <w:r>
                <w:rPr>
                  <w:sz w:val="24"/>
                </w:rPr>
                <w:t xml:space="preserve">   </w:t>
              </w:r>
              <w:r>
                <w:rPr>
                  <w:rFonts w:hint="eastAsia"/>
                  <w:sz w:val="24"/>
                </w:rPr>
                <w:t>□中</w:t>
              </w:r>
              <w:r>
                <w:rPr>
                  <w:sz w:val="24"/>
                </w:rPr>
                <w:t xml:space="preserve">   </w:t>
              </w:r>
              <w:r>
                <w:rPr>
                  <w:rFonts w:hint="eastAsia"/>
                  <w:sz w:val="24"/>
                </w:rPr>
                <w:t>□及格</w:t>
              </w:r>
              <w:r>
                <w:rPr>
                  <w:sz w:val="24"/>
                </w:rPr>
                <w:t xml:space="preserve">   </w:t>
              </w:r>
              <w:r>
                <w:rPr>
                  <w:rFonts w:hint="eastAsia"/>
                  <w:sz w:val="24"/>
                </w:rPr>
                <w:t>□不及格</w:t>
              </w:r>
            </w:ins>
          </w:p>
          <w:p w14:paraId="39F48965" w14:textId="77777777" w:rsidR="009D7287" w:rsidRDefault="009D7287">
            <w:pPr>
              <w:spacing w:line="500" w:lineRule="exact"/>
              <w:rPr>
                <w:rFonts w:ascii="宋体" w:hAnsi="宋体"/>
              </w:rPr>
            </w:pPr>
          </w:p>
          <w:p w14:paraId="37882BD2" w14:textId="77777777" w:rsidR="003466AD" w:rsidRDefault="003466AD">
            <w:pPr>
              <w:spacing w:line="500" w:lineRule="exact"/>
              <w:rPr>
                <w:ins w:id="68" w:author="yao kai" w:date="2023-05-30T17:05:00Z"/>
                <w:rFonts w:ascii="宋体" w:hAnsi="宋体"/>
              </w:rPr>
            </w:pPr>
          </w:p>
          <w:p w14:paraId="7547BF5B" w14:textId="38D67248" w:rsidR="009D7287" w:rsidRDefault="003466AD">
            <w:pPr>
              <w:spacing w:line="500" w:lineRule="exact"/>
              <w:rPr>
                <w:rFonts w:ascii="宋体" w:hAnsi="宋体"/>
              </w:rPr>
            </w:pPr>
            <w:ins w:id="69" w:author="yao kai" w:date="2023-05-30T17:05:00Z">
              <w:r>
                <w:rPr>
                  <w:noProof/>
                </w:rPr>
                <w:drawing>
                  <wp:anchor distT="0" distB="0" distL="114300" distR="114300" simplePos="0" relativeHeight="251659264" behindDoc="0" locked="0" layoutInCell="1" allowOverlap="1" wp14:anchorId="3FF76FFB" wp14:editId="3E9F6DC4">
                    <wp:simplePos x="0" y="0"/>
                    <wp:positionH relativeFrom="column">
                      <wp:posOffset>3933190</wp:posOffset>
                    </wp:positionH>
                    <wp:positionV relativeFrom="page">
                      <wp:posOffset>4108698</wp:posOffset>
                    </wp:positionV>
                    <wp:extent cx="595630" cy="414020"/>
                    <wp:effectExtent l="0" t="0" r="0" b="5080"/>
                    <wp:wrapNone/>
                    <wp:docPr id="1" name="图片 1" descr="C:\Users\xiaoyu\Documents\Tencent Files\2498786275\Image\Group2\~1\PD\~1PDXRR)VF~AR_@[}EMO6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yu\Documents\Tencent Files\2498786275\Image\Group2\~1\PD\~1PDXRR)VF~AR_@[}EMO6Y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630" cy="414020"/>
                            </a:xfrm>
                            <a:prstGeom prst="rect">
                              <a:avLst/>
                            </a:prstGeom>
                            <a:noFill/>
                            <a:ln>
                              <a:noFill/>
                            </a:ln>
                          </pic:spPr>
                        </pic:pic>
                      </a:graphicData>
                    </a:graphic>
                  </wp:anchor>
                </w:drawing>
              </w:r>
            </w:ins>
          </w:p>
          <w:p w14:paraId="5C84F3D4" w14:textId="63F7E9EF" w:rsidR="009D7287" w:rsidRDefault="00B81D78">
            <w:pPr>
              <w:spacing w:line="500" w:lineRule="exact"/>
              <w:ind w:firstLineChars="2600" w:firstLine="5460"/>
              <w:rPr>
                <w:rFonts w:ascii="宋体" w:hAnsi="宋体"/>
              </w:rPr>
            </w:pPr>
            <w:r>
              <w:rPr>
                <w:rFonts w:ascii="宋体" w:hAnsi="宋体" w:hint="eastAsia"/>
              </w:rPr>
              <w:t>签名</w:t>
            </w:r>
          </w:p>
          <w:p w14:paraId="738AE9E6" w14:textId="7D5E46C8" w:rsidR="009D7287" w:rsidRDefault="003466AD">
            <w:pPr>
              <w:spacing w:line="500" w:lineRule="exact"/>
              <w:ind w:firstLineChars="2600" w:firstLine="5460"/>
              <w:rPr>
                <w:rFonts w:ascii="宋体" w:hAnsi="宋体"/>
              </w:rPr>
            </w:pPr>
            <w:ins w:id="70" w:author="yao kai" w:date="2023-05-30T17:05:00Z">
              <w:r>
                <w:rPr>
                  <w:rFonts w:ascii="宋体" w:hAnsi="宋体" w:hint="eastAsia"/>
                </w:rPr>
                <w:t>2</w:t>
              </w:r>
              <w:r>
                <w:rPr>
                  <w:rFonts w:ascii="宋体" w:hAnsi="宋体"/>
                </w:rPr>
                <w:t>02</w:t>
              </w:r>
            </w:ins>
            <w:ins w:id="71" w:author="yao kai" w:date="2023-05-30T17:06:00Z">
              <w:r>
                <w:rPr>
                  <w:rFonts w:ascii="宋体" w:hAnsi="宋体"/>
                </w:rPr>
                <w:t>2</w:t>
              </w:r>
            </w:ins>
            <w:r w:rsidR="00B81D78">
              <w:rPr>
                <w:rFonts w:ascii="宋体" w:hAnsi="宋体" w:hint="eastAsia"/>
              </w:rPr>
              <w:t xml:space="preserve">年  </w:t>
            </w:r>
            <w:ins w:id="72" w:author="yao kai" w:date="2023-05-31T14:03:00Z">
              <w:r w:rsidR="002A450C">
                <w:rPr>
                  <w:rFonts w:ascii="宋体" w:hAnsi="宋体"/>
                </w:rPr>
                <w:t>12</w:t>
              </w:r>
            </w:ins>
            <w:del w:id="73" w:author="yao kai" w:date="2023-05-31T14:03:00Z">
              <w:r w:rsidR="00B81D78" w:rsidDel="002A450C">
                <w:rPr>
                  <w:rFonts w:ascii="宋体" w:hAnsi="宋体" w:hint="eastAsia"/>
                </w:rPr>
                <w:delText xml:space="preserve">     </w:delText>
              </w:r>
            </w:del>
            <w:del w:id="74" w:author="yao kai" w:date="2023-05-30T17:06:00Z">
              <w:r w:rsidR="00B81D78" w:rsidDel="003466AD">
                <w:rPr>
                  <w:rFonts w:ascii="宋体" w:hAnsi="宋体" w:hint="eastAsia"/>
                </w:rPr>
                <w:delText xml:space="preserve"> </w:delText>
              </w:r>
            </w:del>
            <w:r w:rsidR="00B81D78">
              <w:rPr>
                <w:rFonts w:ascii="宋体" w:hAnsi="宋体" w:hint="eastAsia"/>
              </w:rPr>
              <w:t xml:space="preserve">月  </w:t>
            </w:r>
            <w:del w:id="75" w:author="yao kai" w:date="2023-05-31T14:03:00Z">
              <w:r w:rsidR="00B81D78" w:rsidDel="002A450C">
                <w:rPr>
                  <w:rFonts w:ascii="宋体" w:hAnsi="宋体" w:hint="eastAsia"/>
                </w:rPr>
                <w:delText xml:space="preserve">   </w:delText>
              </w:r>
            </w:del>
            <w:del w:id="76" w:author="yao kai" w:date="2023-05-30T17:06:00Z">
              <w:r w:rsidR="00B81D78" w:rsidDel="003466AD">
                <w:rPr>
                  <w:rFonts w:ascii="宋体" w:hAnsi="宋体" w:hint="eastAsia"/>
                </w:rPr>
                <w:delText xml:space="preserve"> </w:delText>
              </w:r>
            </w:del>
            <w:del w:id="77" w:author="yao kai" w:date="2023-05-31T14:03:00Z">
              <w:r w:rsidR="00B81D78" w:rsidDel="002A450C">
                <w:rPr>
                  <w:rFonts w:ascii="宋体" w:hAnsi="宋体" w:hint="eastAsia"/>
                </w:rPr>
                <w:delText xml:space="preserve"> </w:delText>
              </w:r>
            </w:del>
            <w:ins w:id="78" w:author="yao kai" w:date="2023-05-31T14:03:00Z">
              <w:r w:rsidR="002A450C">
                <w:rPr>
                  <w:rFonts w:ascii="宋体" w:hAnsi="宋体"/>
                </w:rPr>
                <w:t>31</w:t>
              </w:r>
            </w:ins>
            <w:r w:rsidR="00B81D78">
              <w:rPr>
                <w:rFonts w:ascii="宋体" w:hAnsi="宋体" w:hint="eastAsia"/>
              </w:rPr>
              <w:t xml:space="preserve"> 日</w:t>
            </w:r>
          </w:p>
          <w:p w14:paraId="333C0D3F" w14:textId="77777777" w:rsidR="009D7287" w:rsidRDefault="009D7287">
            <w:pPr>
              <w:spacing w:line="500" w:lineRule="exact"/>
              <w:rPr>
                <w:rFonts w:ascii="宋体" w:hAnsi="宋体"/>
              </w:rPr>
            </w:pPr>
          </w:p>
        </w:tc>
      </w:tr>
      <w:tr w:rsidR="009D7287" w14:paraId="04E31B82" w14:textId="77777777">
        <w:tc>
          <w:tcPr>
            <w:tcW w:w="8603" w:type="dxa"/>
          </w:tcPr>
          <w:p w14:paraId="0510BBD5" w14:textId="77777777" w:rsidR="009D7287" w:rsidRDefault="00B81D78">
            <w:pPr>
              <w:numPr>
                <w:ilvl w:val="0"/>
                <w:numId w:val="1"/>
              </w:numPr>
              <w:spacing w:line="500" w:lineRule="exact"/>
              <w:rPr>
                <w:rFonts w:ascii="宋体" w:hAnsi="宋体"/>
              </w:rPr>
            </w:pPr>
            <w:r>
              <w:rPr>
                <w:rFonts w:ascii="宋体" w:hAnsi="宋体" w:hint="eastAsia"/>
              </w:rPr>
              <w:lastRenderedPageBreak/>
              <w:t>学院审核意见</w:t>
            </w:r>
          </w:p>
          <w:p w14:paraId="6E02816A" w14:textId="77777777" w:rsidR="009D7287" w:rsidRDefault="009D7287">
            <w:pPr>
              <w:spacing w:line="500" w:lineRule="exact"/>
              <w:rPr>
                <w:rFonts w:ascii="宋体" w:hAnsi="宋体"/>
              </w:rPr>
            </w:pPr>
          </w:p>
          <w:p w14:paraId="712BB1B2" w14:textId="77777777" w:rsidR="009D7287" w:rsidRDefault="009D7287">
            <w:pPr>
              <w:spacing w:line="500" w:lineRule="exact"/>
              <w:rPr>
                <w:rFonts w:ascii="宋体" w:hAnsi="宋体"/>
              </w:rPr>
            </w:pPr>
          </w:p>
          <w:p w14:paraId="344CF2F9" w14:textId="77777777" w:rsidR="009D7287" w:rsidRDefault="009D7287">
            <w:pPr>
              <w:spacing w:line="500" w:lineRule="exact"/>
              <w:rPr>
                <w:rFonts w:ascii="宋体" w:hAnsi="宋体"/>
              </w:rPr>
            </w:pPr>
          </w:p>
          <w:p w14:paraId="0712174C" w14:textId="77777777" w:rsidR="009D7287" w:rsidRDefault="009D7287">
            <w:pPr>
              <w:spacing w:line="500" w:lineRule="exact"/>
              <w:rPr>
                <w:rFonts w:ascii="宋体" w:hAnsi="宋体"/>
              </w:rPr>
            </w:pPr>
          </w:p>
          <w:p w14:paraId="5C14741B" w14:textId="77777777" w:rsidR="009D7287" w:rsidRDefault="00B81D78">
            <w:pPr>
              <w:spacing w:line="500" w:lineRule="exact"/>
              <w:ind w:firstLineChars="2600" w:firstLine="5460"/>
              <w:rPr>
                <w:rFonts w:ascii="宋体" w:hAnsi="宋体"/>
              </w:rPr>
            </w:pPr>
            <w:r>
              <w:rPr>
                <w:rFonts w:ascii="宋体" w:hAnsi="宋体" w:hint="eastAsia"/>
              </w:rPr>
              <w:t>签名</w:t>
            </w:r>
          </w:p>
          <w:p w14:paraId="17B7242D" w14:textId="77777777" w:rsidR="009D7287" w:rsidRDefault="00B81D78">
            <w:pPr>
              <w:spacing w:line="500" w:lineRule="exact"/>
              <w:ind w:firstLineChars="2600" w:firstLine="5460"/>
              <w:rPr>
                <w:rFonts w:ascii="宋体" w:hAnsi="宋体"/>
              </w:rPr>
            </w:pPr>
            <w:r>
              <w:rPr>
                <w:rFonts w:ascii="宋体" w:hAnsi="宋体" w:hint="eastAsia"/>
              </w:rPr>
              <w:t>年        月        日</w:t>
            </w:r>
          </w:p>
          <w:p w14:paraId="67F38931" w14:textId="77777777" w:rsidR="009D7287" w:rsidRDefault="009D7287">
            <w:pPr>
              <w:spacing w:line="500" w:lineRule="exact"/>
              <w:rPr>
                <w:rFonts w:ascii="宋体" w:hAnsi="宋体"/>
              </w:rPr>
            </w:pPr>
          </w:p>
        </w:tc>
      </w:tr>
    </w:tbl>
    <w:p w14:paraId="17A303A0" w14:textId="77777777" w:rsidR="009D7287" w:rsidRDefault="009D7287"/>
    <w:sectPr w:rsidR="009D72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4C5E" w14:textId="77777777" w:rsidR="00E83D31" w:rsidRDefault="00E83D31" w:rsidP="00C20CE6">
      <w:r>
        <w:separator/>
      </w:r>
    </w:p>
  </w:endnote>
  <w:endnote w:type="continuationSeparator" w:id="0">
    <w:p w14:paraId="63ABDD3D" w14:textId="77777777" w:rsidR="00E83D31" w:rsidRDefault="00E83D31" w:rsidP="00C2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119B" w14:textId="77777777" w:rsidR="00E83D31" w:rsidRDefault="00E83D31" w:rsidP="00C20CE6">
      <w:r>
        <w:separator/>
      </w:r>
    </w:p>
  </w:footnote>
  <w:footnote w:type="continuationSeparator" w:id="0">
    <w:p w14:paraId="6621395D" w14:textId="77777777" w:rsidR="00E83D31" w:rsidRDefault="00E83D31" w:rsidP="00C20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312DAA"/>
    <w:multiLevelType w:val="singleLevel"/>
    <w:tmpl w:val="D3312DAA"/>
    <w:lvl w:ilvl="0">
      <w:start w:val="8"/>
      <w:numFmt w:val="chineseCounting"/>
      <w:suff w:val="nothing"/>
      <w:lvlText w:val="%1、"/>
      <w:lvlJc w:val="left"/>
      <w:rPr>
        <w:rFonts w:hint="eastAsia"/>
      </w:rPr>
    </w:lvl>
  </w:abstractNum>
  <w:num w:numId="1" w16cid:durableId="14275803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Wei">
    <w15:presenceInfo w15:providerId="Windows Live" w15:userId="5f3ffb128322372b"/>
  </w15:person>
  <w15:person w15:author="yao kai">
    <w15:presenceInfo w15:providerId="Windows Live" w15:userId="75076055b2207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34"/>
    <w:rsid w:val="00050E07"/>
    <w:rsid w:val="00092368"/>
    <w:rsid w:val="001626B8"/>
    <w:rsid w:val="00196528"/>
    <w:rsid w:val="001E1649"/>
    <w:rsid w:val="002A450C"/>
    <w:rsid w:val="00310E01"/>
    <w:rsid w:val="00321990"/>
    <w:rsid w:val="003466AD"/>
    <w:rsid w:val="00387F10"/>
    <w:rsid w:val="00403DF5"/>
    <w:rsid w:val="00432C6A"/>
    <w:rsid w:val="004926DD"/>
    <w:rsid w:val="00511F00"/>
    <w:rsid w:val="00523493"/>
    <w:rsid w:val="00523E1A"/>
    <w:rsid w:val="00574117"/>
    <w:rsid w:val="00596B08"/>
    <w:rsid w:val="005C24CB"/>
    <w:rsid w:val="00615D44"/>
    <w:rsid w:val="00673057"/>
    <w:rsid w:val="008B125A"/>
    <w:rsid w:val="008C412D"/>
    <w:rsid w:val="008C7B29"/>
    <w:rsid w:val="008E6049"/>
    <w:rsid w:val="009817F5"/>
    <w:rsid w:val="0098315E"/>
    <w:rsid w:val="009A61EB"/>
    <w:rsid w:val="009D7287"/>
    <w:rsid w:val="00A56154"/>
    <w:rsid w:val="00A62D09"/>
    <w:rsid w:val="00AF3C2E"/>
    <w:rsid w:val="00B161CC"/>
    <w:rsid w:val="00B81D78"/>
    <w:rsid w:val="00BB02FB"/>
    <w:rsid w:val="00BF1BD7"/>
    <w:rsid w:val="00C20CE6"/>
    <w:rsid w:val="00C4626B"/>
    <w:rsid w:val="00C8429D"/>
    <w:rsid w:val="00D72034"/>
    <w:rsid w:val="00E00765"/>
    <w:rsid w:val="00E0386B"/>
    <w:rsid w:val="00E129EA"/>
    <w:rsid w:val="00E551B8"/>
    <w:rsid w:val="00E71C99"/>
    <w:rsid w:val="00E83D31"/>
    <w:rsid w:val="00EC6DA9"/>
    <w:rsid w:val="00F0701A"/>
    <w:rsid w:val="00FD440A"/>
    <w:rsid w:val="2E50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25091"/>
  <w15:docId w15:val="{14C5E815-4530-4904-991E-F8C867E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styleId="a7">
    <w:name w:val="Strong"/>
    <w:basedOn w:val="a0"/>
    <w:uiPriority w:val="22"/>
    <w:qFormat/>
    <w:rsid w:val="00050E07"/>
    <w:rPr>
      <w:b/>
      <w:bCs/>
    </w:rPr>
  </w:style>
  <w:style w:type="paragraph" w:styleId="a8">
    <w:name w:val="Revision"/>
    <w:hidden/>
    <w:uiPriority w:val="99"/>
    <w:semiHidden/>
    <w:rsid w:val="00E71C99"/>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290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yao kai</cp:lastModifiedBy>
  <cp:revision>7</cp:revision>
  <dcterms:created xsi:type="dcterms:W3CDTF">2023-04-12T08:50:00Z</dcterms:created>
  <dcterms:modified xsi:type="dcterms:W3CDTF">2023-05-31T06:03:00Z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