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4AAF" w14:textId="6AD03B20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4E640E">
        <w:rPr>
          <w:rFonts w:hint="eastAsia"/>
          <w:b/>
          <w:sz w:val="32"/>
          <w:szCs w:val="32"/>
        </w:rPr>
        <w:t>七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08E36E41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2D11CB15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1EA8B53F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493DE733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66DB5F49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1E8E1C88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18097B53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3ECCCC1C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51BF276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2D57CDCC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1C7EDF1B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4A41DA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5B567332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2FF9FB45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4CE95F4D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2B61B47A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5EB94256" w14:textId="7C1B9493" w:rsidR="00F74892" w:rsidRDefault="004E640E" w:rsidP="005011D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尝试统计各个上下文使用时，对应的边的占据情况。占据为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，不占据为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，打印出不同上下文情况下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出现的概率。然后计算其信息熵，用信息熵的大小来衡量该上下文的有效程度。信息熵越小，说明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概率差值越大即上下文效果越好。</w:t>
            </w:r>
          </w:p>
          <w:p w14:paraId="74C90201" w14:textId="0E3D8D4D" w:rsidR="005011D6" w:rsidRPr="005011D6" w:rsidRDefault="005011D6" w:rsidP="005011D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学习撰写抓取所需数据的代码、脚本</w:t>
            </w:r>
          </w:p>
          <w:p w14:paraId="33A4BD07" w14:textId="77777777" w:rsidR="003F4D0A" w:rsidRPr="003F4D0A" w:rsidRDefault="003F4D0A" w:rsidP="00337677">
            <w:pPr>
              <w:rPr>
                <w:rFonts w:asciiTheme="minorEastAsia" w:eastAsiaTheme="minorEastAsia" w:hAnsiTheme="minorEastAsia"/>
              </w:rPr>
            </w:pPr>
          </w:p>
          <w:p w14:paraId="2B7A0512" w14:textId="77777777" w:rsidR="00F74892" w:rsidRDefault="00F74892" w:rsidP="00337677">
            <w:pPr>
              <w:rPr>
                <w:b/>
                <w:szCs w:val="21"/>
              </w:rPr>
            </w:pPr>
          </w:p>
          <w:p w14:paraId="51F47CB9" w14:textId="61699B5C" w:rsidR="005011D6" w:rsidRPr="006A5EA2" w:rsidRDefault="005011D6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84960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6D48821F" w14:textId="11B4D55A" w:rsidR="005011D6" w:rsidRPr="005011D6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  <w:p w14:paraId="5FA8DCF7" w14:textId="596EFF83" w:rsidR="004E640E" w:rsidRDefault="005011D6" w:rsidP="005011D6">
            <w:r>
              <w:t>1</w:t>
            </w:r>
            <w:r>
              <w:rPr>
                <w:rFonts w:hint="eastAsia"/>
              </w:rPr>
              <w:t>、撰写的脚本抓到的数据很乱，得到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文档以后还是需要手动的进行很多处理</w:t>
            </w:r>
          </w:p>
          <w:p w14:paraId="4CCF7A8E" w14:textId="7E0E5156" w:rsidR="005011D6" w:rsidRPr="005011D6" w:rsidRDefault="005011D6" w:rsidP="005011D6">
            <w:r>
              <w:t>2</w:t>
            </w:r>
            <w:r>
              <w:rPr>
                <w:rFonts w:hint="eastAsia"/>
              </w:rPr>
              <w:t>、不知道如何提取源代码中的数据</w:t>
            </w:r>
          </w:p>
          <w:p w14:paraId="0C2CF87D" w14:textId="0321458E" w:rsidR="005011D6" w:rsidRDefault="005011D6" w:rsidP="005011D6"/>
          <w:p w14:paraId="2E760D0A" w14:textId="77777777" w:rsidR="005011D6" w:rsidRDefault="005011D6" w:rsidP="005011D6"/>
          <w:p w14:paraId="5E557C0B" w14:textId="0528E02E" w:rsidR="005011D6" w:rsidRPr="005011D6" w:rsidRDefault="005011D6" w:rsidP="005011D6"/>
        </w:tc>
      </w:tr>
      <w:tr w:rsidR="00F74892" w:rsidRPr="006A5EA2" w14:paraId="6BFFFC9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FEFC25B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DECED3C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22157DBB" w14:textId="02F92137" w:rsidR="005011D6" w:rsidRDefault="005011D6" w:rsidP="005011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完善脚本</w:t>
            </w:r>
          </w:p>
          <w:p w14:paraId="14D83A89" w14:textId="63FA2900" w:rsidR="005011D6" w:rsidRPr="00145E35" w:rsidRDefault="005011D6" w:rsidP="005011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对性能测试所需的序列进行全序列测试</w:t>
            </w:r>
          </w:p>
          <w:p w14:paraId="7CB02E4B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5594443E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5555BF2F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0ED8044E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40AD405" w14:textId="77777777" w:rsidR="00F74892" w:rsidRPr="000B4B71" w:rsidRDefault="00F74892" w:rsidP="00337677">
            <w:pPr>
              <w:rPr>
                <w:b/>
              </w:rPr>
            </w:pPr>
          </w:p>
          <w:p w14:paraId="1E7480F6" w14:textId="5A8EB74F" w:rsidR="00F74892" w:rsidRPr="00145E35" w:rsidRDefault="00580F01" w:rsidP="0062584F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能够学习使用脚本进行实验数据的测量，体现了较强的自主学习能力，学习进度正常。</w:t>
            </w:r>
          </w:p>
          <w:p w14:paraId="7684193B" w14:textId="2A684B04" w:rsidR="00F74892" w:rsidRDefault="00F74892" w:rsidP="0062584F">
            <w:pPr>
              <w:rPr>
                <w:b/>
              </w:rPr>
            </w:pPr>
          </w:p>
          <w:p w14:paraId="44C8F1A8" w14:textId="166F955E" w:rsidR="00F74892" w:rsidRPr="00145E35" w:rsidRDefault="00BC41C2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2831BB25" wp14:editId="054C7AD0">
                    <wp:simplePos x="0" y="0"/>
                    <wp:positionH relativeFrom="column">
                      <wp:posOffset>5097780</wp:posOffset>
                    </wp:positionH>
                    <wp:positionV relativeFrom="page">
                      <wp:posOffset>1259840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6BEB925F" w14:textId="018640C6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475B2645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1029D2A5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2F82C129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463904BB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147754AD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F1E5" w14:textId="77777777" w:rsidR="00207ED5" w:rsidRDefault="00207ED5" w:rsidP="004E640E">
      <w:pPr>
        <w:spacing w:line="240" w:lineRule="auto"/>
      </w:pPr>
      <w:r>
        <w:separator/>
      </w:r>
    </w:p>
  </w:endnote>
  <w:endnote w:type="continuationSeparator" w:id="0">
    <w:p w14:paraId="6D49B93B" w14:textId="77777777" w:rsidR="00207ED5" w:rsidRDefault="00207ED5" w:rsidP="004E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92BF" w14:textId="77777777" w:rsidR="00207ED5" w:rsidRDefault="00207ED5" w:rsidP="004E640E">
      <w:pPr>
        <w:spacing w:line="240" w:lineRule="auto"/>
      </w:pPr>
      <w:r>
        <w:separator/>
      </w:r>
    </w:p>
  </w:footnote>
  <w:footnote w:type="continuationSeparator" w:id="0">
    <w:p w14:paraId="2D03D857" w14:textId="77777777" w:rsidR="00207ED5" w:rsidRDefault="00207ED5" w:rsidP="004E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159"/>
    <w:multiLevelType w:val="hybridMultilevel"/>
    <w:tmpl w:val="4FEEBCF2"/>
    <w:lvl w:ilvl="0" w:tplc="E6E68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61771"/>
    <w:multiLevelType w:val="hybridMultilevel"/>
    <w:tmpl w:val="9F12DE6C"/>
    <w:lvl w:ilvl="0" w:tplc="CFDE0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2110313">
    <w:abstractNumId w:val="0"/>
  </w:num>
  <w:num w:numId="2" w16cid:durableId="11134770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207ED5"/>
    <w:rsid w:val="003F4D0A"/>
    <w:rsid w:val="004E640E"/>
    <w:rsid w:val="005011D6"/>
    <w:rsid w:val="00574117"/>
    <w:rsid w:val="00580F01"/>
    <w:rsid w:val="0062584F"/>
    <w:rsid w:val="00651AFE"/>
    <w:rsid w:val="006531DE"/>
    <w:rsid w:val="009C5C6C"/>
    <w:rsid w:val="00BC41C2"/>
    <w:rsid w:val="00BC4EB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8D0EE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4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40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40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01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11</cp:revision>
  <dcterms:created xsi:type="dcterms:W3CDTF">2023-03-03T08:02:00Z</dcterms:created>
  <dcterms:modified xsi:type="dcterms:W3CDTF">2023-05-31T06:14:00Z</dcterms:modified>
</cp:coreProperties>
</file>