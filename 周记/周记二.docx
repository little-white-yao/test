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A5F4" w14:textId="41D02EF5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507956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32EF0479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3A0E4C1F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518B09DE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5E0663D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631E370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 xml:space="preserve">G-PCC </w:t>
            </w:r>
            <w:proofErr w:type="spellStart"/>
            <w:r w:rsidRPr="006531DE">
              <w:rPr>
                <w:b/>
              </w:rPr>
              <w:t>Trisoup</w:t>
            </w:r>
            <w:proofErr w:type="spellEnd"/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358B5482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168B660F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7CD70797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604B2A42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3EA1104D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43FB2A25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158CB4E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52056F4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52CFF5A3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D35C4E9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485A2880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0F0F43A3" w14:textId="0AEECFCA" w:rsidR="00F74892" w:rsidRDefault="009F4394" w:rsidP="009F43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07956">
              <w:rPr>
                <w:rFonts w:hint="eastAsia"/>
              </w:rPr>
              <w:t>阅读了</w:t>
            </w:r>
            <w:r w:rsidR="00507956">
              <w:rPr>
                <w:rFonts w:hint="eastAsia"/>
              </w:rPr>
              <w:t>m</w:t>
            </w:r>
            <w:r w:rsidR="00507956">
              <w:t>43786-</w:t>
            </w:r>
            <w:r w:rsidR="00507956">
              <w:rPr>
                <w:rFonts w:hint="eastAsia"/>
              </w:rPr>
              <w:t>m</w:t>
            </w:r>
            <w:r w:rsidR="00507956">
              <w:t>60159</w:t>
            </w:r>
            <w:r w:rsidR="00507956">
              <w:rPr>
                <w:rFonts w:hint="eastAsia"/>
              </w:rPr>
              <w:t>提案中与</w:t>
            </w:r>
            <w:proofErr w:type="spellStart"/>
            <w:r w:rsidR="00507956">
              <w:rPr>
                <w:rFonts w:hint="eastAsia"/>
              </w:rPr>
              <w:t>trisoup</w:t>
            </w:r>
            <w:proofErr w:type="spellEnd"/>
            <w:r w:rsidR="00507956">
              <w:rPr>
                <w:rFonts w:hint="eastAsia"/>
              </w:rPr>
              <w:t>有关的提案，撰写了提案阅读笔记：</w:t>
            </w:r>
          </w:p>
          <w:p w14:paraId="0DEC7B89" w14:textId="6A90B971" w:rsidR="00507956" w:rsidRDefault="009F4394" w:rsidP="009F4394">
            <w:r>
              <w:tab/>
            </w:r>
            <w:r w:rsidR="00507956">
              <w:rPr>
                <w:rFonts w:hint="eastAsia"/>
              </w:rPr>
              <w:t>对点云前期的发展历程有了进一步的了解，同时也在脑海里能形成有关</w:t>
            </w:r>
            <w:proofErr w:type="spellStart"/>
            <w:r w:rsidR="00507956">
              <w:rPr>
                <w:rFonts w:hint="eastAsia"/>
              </w:rPr>
              <w:t>trisoup</w:t>
            </w:r>
            <w:proofErr w:type="spellEnd"/>
            <w:r w:rsidR="00507956">
              <w:rPr>
                <w:rFonts w:hint="eastAsia"/>
              </w:rPr>
              <w:t>点云几何编解码的整个流程</w:t>
            </w:r>
            <w:r>
              <w:rPr>
                <w:rFonts w:hint="eastAsia"/>
              </w:rPr>
              <w:t>。</w:t>
            </w:r>
          </w:p>
          <w:p w14:paraId="6062D68C" w14:textId="55158B76" w:rsidR="00507956" w:rsidRDefault="009F4394" w:rsidP="009F439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07956">
              <w:rPr>
                <w:rFonts w:hint="eastAsia"/>
              </w:rPr>
              <w:t>阅读</w:t>
            </w:r>
            <w:r w:rsidR="00507956">
              <w:rPr>
                <w:rFonts w:hint="eastAsia"/>
              </w:rPr>
              <w:t>codec</w:t>
            </w:r>
            <w:r w:rsidR="00507956">
              <w:t xml:space="preserve"> </w:t>
            </w:r>
            <w:r w:rsidR="00507956">
              <w:rPr>
                <w:rFonts w:hint="eastAsia"/>
              </w:rPr>
              <w:t>description</w:t>
            </w:r>
            <w:r w:rsidR="00507956">
              <w:rPr>
                <w:rFonts w:hint="eastAsia"/>
              </w:rPr>
              <w:t>，了解到：</w:t>
            </w:r>
          </w:p>
          <w:p w14:paraId="5F5E867C" w14:textId="39BEDF7E" w:rsidR="00F74892" w:rsidRPr="009F4394" w:rsidRDefault="009F4394" w:rsidP="00337677">
            <w:r>
              <w:tab/>
            </w:r>
            <w:r w:rsidR="00507956">
              <w:rPr>
                <w:rFonts w:hint="eastAsia"/>
              </w:rPr>
              <w:t>编解码器分为几何编码和属性编码。几何编码包括</w:t>
            </w:r>
            <w:proofErr w:type="spellStart"/>
            <w:r w:rsidR="00507956">
              <w:rPr>
                <w:rFonts w:hint="eastAsia"/>
              </w:rPr>
              <w:t>trisoup</w:t>
            </w:r>
            <w:proofErr w:type="spellEnd"/>
            <w:r w:rsidR="00507956">
              <w:rPr>
                <w:rFonts w:hint="eastAsia"/>
              </w:rPr>
              <w:t>编码器和</w:t>
            </w:r>
            <w:proofErr w:type="gramStart"/>
            <w:r w:rsidR="00507956">
              <w:rPr>
                <w:rFonts w:hint="eastAsia"/>
              </w:rPr>
              <w:t>八叉树编码器</w:t>
            </w:r>
            <w:proofErr w:type="gramEnd"/>
            <w:r w:rsidR="00507956">
              <w:rPr>
                <w:rFonts w:hint="eastAsia"/>
              </w:rPr>
              <w:t>；属性编码包括区域自适应分层变换编码器（</w:t>
            </w:r>
            <w:r w:rsidR="00507956">
              <w:rPr>
                <w:rFonts w:hint="eastAsia"/>
              </w:rPr>
              <w:t>RAHT</w:t>
            </w:r>
            <w:r w:rsidR="00507956">
              <w:rPr>
                <w:rFonts w:hint="eastAsia"/>
              </w:rPr>
              <w:t>）、基于插值的分层最近邻预测编码器（</w:t>
            </w:r>
            <w:r w:rsidR="00507956">
              <w:rPr>
                <w:rFonts w:hint="eastAsia"/>
              </w:rPr>
              <w:t>prediction</w:t>
            </w:r>
            <w:r w:rsidR="00507956">
              <w:t xml:space="preserve"> </w:t>
            </w:r>
            <w:r w:rsidR="00507956">
              <w:rPr>
                <w:rFonts w:hint="eastAsia"/>
              </w:rPr>
              <w:t>Transform</w:t>
            </w:r>
            <w:r w:rsidR="00507956">
              <w:rPr>
                <w:rFonts w:hint="eastAsia"/>
              </w:rPr>
              <w:t>）以及带有更新</w:t>
            </w:r>
            <w:r>
              <w:rPr>
                <w:rFonts w:hint="eastAsia"/>
              </w:rPr>
              <w:t>/</w:t>
            </w:r>
            <w:r w:rsidR="00507956">
              <w:rPr>
                <w:rFonts w:hint="eastAsia"/>
              </w:rPr>
              <w:t>提升步骤的分层最近邻预测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lift</w:t>
            </w:r>
            <w:r>
              <w:t xml:space="preserve"> </w:t>
            </w:r>
            <w:r>
              <w:rPr>
                <w:rFonts w:hint="eastAsia"/>
              </w:rPr>
              <w:t>Transform</w:t>
            </w:r>
            <w:r>
              <w:rPr>
                <w:rFonts w:hint="eastAsia"/>
              </w:rPr>
              <w:t>）。</w:t>
            </w:r>
          </w:p>
        </w:tc>
      </w:tr>
      <w:tr w:rsidR="00F74892" w:rsidRPr="006A5EA2" w14:paraId="6CE7EF28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45D08E17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CC79F4A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18CEB377" w14:textId="49A29805" w:rsidR="00F74892" w:rsidRPr="00145E35" w:rsidRDefault="009F4394" w:rsidP="0062584F">
            <w:r>
              <w:rPr>
                <w:rFonts w:hint="eastAsia"/>
              </w:rPr>
              <w:t>对于这种前沿技术的学习没有专门的书籍或者教程，所以在学习过程中方向比较迷茫，不能准确地找到所需求的内容进行学习。</w:t>
            </w:r>
          </w:p>
        </w:tc>
      </w:tr>
      <w:tr w:rsidR="00F74892" w:rsidRPr="006A5EA2" w14:paraId="4DDE0C3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2136C987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0FE45256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74C1481C" w14:textId="2A95392B" w:rsidR="00F74892" w:rsidRDefault="009F4394" w:rsidP="009F4394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CTC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Commom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Condition</w:t>
            </w:r>
            <w:r>
              <w:rPr>
                <w:rFonts w:hint="eastAsia"/>
              </w:rPr>
              <w:t>）测试文档，开始结合所学原理，理解代码实现。</w:t>
            </w:r>
          </w:p>
          <w:p w14:paraId="12A66CC2" w14:textId="0DC1EB01" w:rsidR="009F4394" w:rsidRPr="009F4394" w:rsidRDefault="009F4394" w:rsidP="009F4394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配置代码运行环境，跑通代码。边调试边阅读。</w:t>
            </w:r>
          </w:p>
          <w:p w14:paraId="35F8410D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7B4684D4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45377313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6E0554B8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5B62AC8E" w14:textId="77777777" w:rsidR="00F74892" w:rsidRPr="000B4B71" w:rsidRDefault="00F74892" w:rsidP="00337677">
            <w:pPr>
              <w:rPr>
                <w:b/>
              </w:rPr>
            </w:pPr>
          </w:p>
          <w:p w14:paraId="7382A105" w14:textId="25683A67" w:rsidR="00F74892" w:rsidRPr="00145E35" w:rsidRDefault="000B4B71" w:rsidP="0062584F">
            <w:r>
              <w:tab/>
            </w:r>
            <w:r w:rsidR="009F4394">
              <w:rPr>
                <w:rFonts w:hint="eastAsia"/>
              </w:rPr>
              <w:t>对</w:t>
            </w:r>
            <w:r w:rsidR="009F4394">
              <w:rPr>
                <w:rFonts w:hint="eastAsia"/>
              </w:rPr>
              <w:t>GPCC</w:t>
            </w:r>
            <w:proofErr w:type="gramStart"/>
            <w:r w:rsidR="009F4394">
              <w:rPr>
                <w:rFonts w:hint="eastAsia"/>
              </w:rPr>
              <w:t>点云编解码</w:t>
            </w:r>
            <w:proofErr w:type="gramEnd"/>
            <w:r w:rsidR="009F4394">
              <w:rPr>
                <w:rFonts w:hint="eastAsia"/>
              </w:rPr>
              <w:t>有了进一步的认识，进度正常，继续学习。</w:t>
            </w:r>
          </w:p>
          <w:p w14:paraId="75682A0F" w14:textId="49F9FDF5" w:rsidR="00F74892" w:rsidRDefault="00F74892" w:rsidP="0062584F">
            <w:pPr>
              <w:rPr>
                <w:b/>
              </w:rPr>
            </w:pPr>
          </w:p>
          <w:p w14:paraId="38227B5C" w14:textId="16908E3A" w:rsidR="00F74892" w:rsidRPr="00145E35" w:rsidRDefault="007750E2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19D5A2AD" wp14:editId="59E7D1B8">
                    <wp:simplePos x="0" y="0"/>
                    <wp:positionH relativeFrom="column">
                      <wp:posOffset>5114925</wp:posOffset>
                    </wp:positionH>
                    <wp:positionV relativeFrom="page">
                      <wp:posOffset>1000760</wp:posOffset>
                    </wp:positionV>
                    <wp:extent cx="487680" cy="338455"/>
                    <wp:effectExtent l="0" t="0" r="7620" b="4445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7680" cy="338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1DE34048" w14:textId="390ECE48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3225C50D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5D8FFE3E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81983D6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05E3977D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07375BDF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7EA6" w14:textId="77777777" w:rsidR="00B76943" w:rsidRDefault="00B76943" w:rsidP="00507956">
      <w:pPr>
        <w:spacing w:line="240" w:lineRule="auto"/>
      </w:pPr>
      <w:r>
        <w:separator/>
      </w:r>
    </w:p>
  </w:endnote>
  <w:endnote w:type="continuationSeparator" w:id="0">
    <w:p w14:paraId="0DF63D81" w14:textId="77777777" w:rsidR="00B76943" w:rsidRDefault="00B76943" w:rsidP="00507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1D7E" w14:textId="77777777" w:rsidR="00B76943" w:rsidRDefault="00B76943" w:rsidP="00507956">
      <w:pPr>
        <w:spacing w:line="240" w:lineRule="auto"/>
      </w:pPr>
      <w:r>
        <w:separator/>
      </w:r>
    </w:p>
  </w:footnote>
  <w:footnote w:type="continuationSeparator" w:id="0">
    <w:p w14:paraId="7B78DBDA" w14:textId="77777777" w:rsidR="00B76943" w:rsidRDefault="00B76943" w:rsidP="005079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528"/>
    <w:multiLevelType w:val="hybridMultilevel"/>
    <w:tmpl w:val="C6D212D2"/>
    <w:lvl w:ilvl="0" w:tplc="E1AE8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E4FFF"/>
    <w:multiLevelType w:val="hybridMultilevel"/>
    <w:tmpl w:val="703E96C6"/>
    <w:lvl w:ilvl="0" w:tplc="B9AEC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4323594">
    <w:abstractNumId w:val="1"/>
  </w:num>
  <w:num w:numId="2" w16cid:durableId="16888696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3756AA"/>
    <w:rsid w:val="003F4D0A"/>
    <w:rsid w:val="00507956"/>
    <w:rsid w:val="00574117"/>
    <w:rsid w:val="0062584F"/>
    <w:rsid w:val="006531DE"/>
    <w:rsid w:val="007750E2"/>
    <w:rsid w:val="009F4394"/>
    <w:rsid w:val="00B76943"/>
    <w:rsid w:val="00BC4EB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02F69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95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95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07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8</cp:revision>
  <dcterms:created xsi:type="dcterms:W3CDTF">2023-03-03T08:02:00Z</dcterms:created>
  <dcterms:modified xsi:type="dcterms:W3CDTF">2023-05-31T06:08:00Z</dcterms:modified>
</cp:coreProperties>
</file>