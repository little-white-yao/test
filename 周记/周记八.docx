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9C042F" w14:textId="5EA4AF76" w:rsidR="00F74892" w:rsidRPr="00D73361" w:rsidRDefault="00F74892" w:rsidP="00F74892">
      <w:pPr>
        <w:jc w:val="center"/>
        <w:rPr>
          <w:b/>
          <w:sz w:val="32"/>
          <w:szCs w:val="32"/>
        </w:rPr>
      </w:pPr>
      <w:r>
        <w:rPr>
          <w:rFonts w:hint="eastAsia"/>
          <w:b/>
          <w:sz w:val="32"/>
          <w:szCs w:val="32"/>
        </w:rPr>
        <w:t>通信工程学院毕业设计（论文）周记</w:t>
      </w:r>
      <w:r>
        <w:rPr>
          <w:rFonts w:hint="eastAsia"/>
          <w:b/>
          <w:sz w:val="32"/>
          <w:szCs w:val="32"/>
        </w:rPr>
        <w:t xml:space="preserve">         </w:t>
      </w:r>
      <w:r>
        <w:rPr>
          <w:rFonts w:hint="eastAsia"/>
          <w:b/>
          <w:sz w:val="32"/>
          <w:szCs w:val="32"/>
        </w:rPr>
        <w:t>第</w:t>
      </w:r>
      <w:r>
        <w:rPr>
          <w:rFonts w:hint="eastAsia"/>
          <w:b/>
          <w:sz w:val="32"/>
          <w:szCs w:val="32"/>
        </w:rPr>
        <w:t xml:space="preserve">  </w:t>
      </w:r>
      <w:r w:rsidR="009C7FBD">
        <w:rPr>
          <w:rFonts w:hint="eastAsia"/>
          <w:b/>
          <w:sz w:val="32"/>
          <w:szCs w:val="32"/>
        </w:rPr>
        <w:t>八</w:t>
      </w:r>
      <w:r>
        <w:rPr>
          <w:rFonts w:hint="eastAsia"/>
          <w:b/>
          <w:sz w:val="32"/>
          <w:szCs w:val="32"/>
        </w:rPr>
        <w:t xml:space="preserve">  </w:t>
      </w:r>
      <w:r>
        <w:rPr>
          <w:rFonts w:hint="eastAsia"/>
          <w:b/>
          <w:sz w:val="32"/>
          <w:szCs w:val="32"/>
        </w:rPr>
        <w:t>周</w:t>
      </w:r>
    </w:p>
    <w:tbl>
      <w:tblPr>
        <w:tblW w:w="900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0"/>
        <w:gridCol w:w="3060"/>
        <w:gridCol w:w="720"/>
        <w:gridCol w:w="1980"/>
        <w:gridCol w:w="1080"/>
        <w:gridCol w:w="1260"/>
      </w:tblGrid>
      <w:tr w:rsidR="00F74892" w:rsidRPr="00ED3452" w14:paraId="44E5B8A7" w14:textId="77777777" w:rsidTr="00337677">
        <w:trPr>
          <w:trHeight w:val="607"/>
        </w:trPr>
        <w:tc>
          <w:tcPr>
            <w:tcW w:w="900" w:type="dxa"/>
            <w:vAlign w:val="center"/>
          </w:tcPr>
          <w:p w14:paraId="0659334E" w14:textId="77777777" w:rsidR="00F74892" w:rsidRPr="00ED3452" w:rsidRDefault="00F74892" w:rsidP="00337677">
            <w:pPr>
              <w:jc w:val="center"/>
              <w:rPr>
                <w:b/>
              </w:rPr>
            </w:pPr>
            <w:r w:rsidRPr="00ED3452">
              <w:rPr>
                <w:rFonts w:hint="eastAsia"/>
                <w:b/>
              </w:rPr>
              <w:t>专业</w:t>
            </w:r>
          </w:p>
        </w:tc>
        <w:tc>
          <w:tcPr>
            <w:tcW w:w="3060" w:type="dxa"/>
            <w:vAlign w:val="center"/>
          </w:tcPr>
          <w:p w14:paraId="2711DB9A" w14:textId="77777777" w:rsidR="00F74892" w:rsidRPr="00ED3452" w:rsidRDefault="00BC4EB2" w:rsidP="00337677">
            <w:pPr>
              <w:jc w:val="center"/>
              <w:rPr>
                <w:b/>
              </w:rPr>
            </w:pPr>
            <w:r>
              <w:rPr>
                <w:rFonts w:hint="eastAsia"/>
                <w:b/>
              </w:rPr>
              <w:t>通信工程</w:t>
            </w:r>
          </w:p>
        </w:tc>
        <w:tc>
          <w:tcPr>
            <w:tcW w:w="720" w:type="dxa"/>
            <w:vAlign w:val="center"/>
          </w:tcPr>
          <w:p w14:paraId="7322797C" w14:textId="77777777" w:rsidR="00F74892" w:rsidRPr="00ED3452" w:rsidRDefault="00F74892" w:rsidP="00337677">
            <w:pPr>
              <w:jc w:val="center"/>
              <w:rPr>
                <w:b/>
              </w:rPr>
            </w:pPr>
            <w:r w:rsidRPr="00ED3452">
              <w:rPr>
                <w:rFonts w:hint="eastAsia"/>
                <w:b/>
              </w:rPr>
              <w:t>题目</w:t>
            </w:r>
          </w:p>
        </w:tc>
        <w:tc>
          <w:tcPr>
            <w:tcW w:w="4320" w:type="dxa"/>
            <w:gridSpan w:val="3"/>
            <w:vAlign w:val="center"/>
          </w:tcPr>
          <w:p w14:paraId="0C9B8263" w14:textId="77777777" w:rsidR="00F74892" w:rsidRPr="00ED3452" w:rsidRDefault="006531DE" w:rsidP="00337677">
            <w:pPr>
              <w:jc w:val="center"/>
              <w:rPr>
                <w:b/>
              </w:rPr>
            </w:pPr>
            <w:r w:rsidRPr="006531DE">
              <w:rPr>
                <w:b/>
              </w:rPr>
              <w:t xml:space="preserve">G-PCC </w:t>
            </w:r>
            <w:proofErr w:type="spellStart"/>
            <w:r w:rsidRPr="006531DE">
              <w:rPr>
                <w:b/>
              </w:rPr>
              <w:t>Trisoup</w:t>
            </w:r>
            <w:proofErr w:type="spellEnd"/>
            <w:r w:rsidRPr="006531DE">
              <w:rPr>
                <w:b/>
              </w:rPr>
              <w:t>点云几何信息编码优化</w:t>
            </w:r>
          </w:p>
        </w:tc>
      </w:tr>
      <w:tr w:rsidR="00F74892" w:rsidRPr="00ED3452" w14:paraId="0C79C39B" w14:textId="77777777" w:rsidTr="00337677">
        <w:trPr>
          <w:trHeight w:val="607"/>
        </w:trPr>
        <w:tc>
          <w:tcPr>
            <w:tcW w:w="900" w:type="dxa"/>
            <w:vAlign w:val="center"/>
          </w:tcPr>
          <w:p w14:paraId="3BE9AA59" w14:textId="77777777" w:rsidR="00F74892" w:rsidRPr="00ED3452" w:rsidRDefault="00F74892" w:rsidP="00337677">
            <w:pPr>
              <w:jc w:val="center"/>
              <w:rPr>
                <w:b/>
              </w:rPr>
            </w:pPr>
            <w:r w:rsidRPr="00ED3452">
              <w:rPr>
                <w:rFonts w:hint="eastAsia"/>
                <w:b/>
              </w:rPr>
              <w:t>学生姓名</w:t>
            </w:r>
          </w:p>
        </w:tc>
        <w:tc>
          <w:tcPr>
            <w:tcW w:w="3060" w:type="dxa"/>
            <w:vAlign w:val="center"/>
          </w:tcPr>
          <w:p w14:paraId="0E38DD58" w14:textId="77777777" w:rsidR="00F74892" w:rsidRPr="00ED3452" w:rsidRDefault="00BC4EB2" w:rsidP="00337677">
            <w:pPr>
              <w:jc w:val="center"/>
              <w:rPr>
                <w:b/>
              </w:rPr>
            </w:pPr>
            <w:r>
              <w:rPr>
                <w:rFonts w:hint="eastAsia"/>
                <w:b/>
              </w:rPr>
              <w:t>姚凯</w:t>
            </w:r>
          </w:p>
        </w:tc>
        <w:tc>
          <w:tcPr>
            <w:tcW w:w="720" w:type="dxa"/>
            <w:vAlign w:val="center"/>
          </w:tcPr>
          <w:p w14:paraId="3690379C" w14:textId="77777777" w:rsidR="00F74892" w:rsidRPr="00ED3452" w:rsidRDefault="00F74892" w:rsidP="00337677">
            <w:pPr>
              <w:jc w:val="center"/>
              <w:rPr>
                <w:b/>
              </w:rPr>
            </w:pPr>
            <w:r w:rsidRPr="00ED3452">
              <w:rPr>
                <w:rFonts w:hint="eastAsia"/>
                <w:b/>
              </w:rPr>
              <w:t>学号</w:t>
            </w:r>
          </w:p>
        </w:tc>
        <w:tc>
          <w:tcPr>
            <w:tcW w:w="1980" w:type="dxa"/>
            <w:vAlign w:val="center"/>
          </w:tcPr>
          <w:p w14:paraId="55B22FD1" w14:textId="77777777" w:rsidR="00F74892" w:rsidRPr="00ED3452" w:rsidRDefault="00BC4EB2" w:rsidP="00337677">
            <w:pPr>
              <w:jc w:val="center"/>
              <w:rPr>
                <w:b/>
              </w:rPr>
            </w:pPr>
            <w:r>
              <w:rPr>
                <w:rFonts w:hint="eastAsia"/>
                <w:b/>
              </w:rPr>
              <w:t>1</w:t>
            </w:r>
            <w:r>
              <w:rPr>
                <w:b/>
              </w:rPr>
              <w:t>9010100277</w:t>
            </w:r>
          </w:p>
        </w:tc>
        <w:tc>
          <w:tcPr>
            <w:tcW w:w="1080" w:type="dxa"/>
            <w:vAlign w:val="center"/>
          </w:tcPr>
          <w:p w14:paraId="2FE13E17" w14:textId="77777777" w:rsidR="00F74892" w:rsidRPr="00ED3452" w:rsidRDefault="00F74892" w:rsidP="00337677">
            <w:pPr>
              <w:jc w:val="center"/>
              <w:rPr>
                <w:b/>
              </w:rPr>
            </w:pPr>
            <w:r w:rsidRPr="00ED3452">
              <w:rPr>
                <w:rFonts w:hint="eastAsia"/>
                <w:b/>
              </w:rPr>
              <w:t>指导</w:t>
            </w:r>
          </w:p>
          <w:p w14:paraId="6F17D809" w14:textId="77777777" w:rsidR="00F74892" w:rsidRPr="00ED3452" w:rsidRDefault="00F74892" w:rsidP="00337677">
            <w:pPr>
              <w:jc w:val="center"/>
              <w:rPr>
                <w:b/>
              </w:rPr>
            </w:pPr>
            <w:r w:rsidRPr="00ED3452">
              <w:rPr>
                <w:rFonts w:hint="eastAsia"/>
                <w:b/>
              </w:rPr>
              <w:t>教师</w:t>
            </w:r>
          </w:p>
        </w:tc>
        <w:tc>
          <w:tcPr>
            <w:tcW w:w="1260" w:type="dxa"/>
            <w:vAlign w:val="center"/>
          </w:tcPr>
          <w:p w14:paraId="00C7CFC1" w14:textId="77777777" w:rsidR="00F74892" w:rsidRPr="00ED3452" w:rsidRDefault="00BC4EB2" w:rsidP="00337677">
            <w:pPr>
              <w:jc w:val="center"/>
              <w:rPr>
                <w:b/>
              </w:rPr>
            </w:pPr>
            <w:r>
              <w:rPr>
                <w:rFonts w:hint="eastAsia"/>
                <w:b/>
              </w:rPr>
              <w:t>张伟</w:t>
            </w:r>
          </w:p>
        </w:tc>
      </w:tr>
      <w:tr w:rsidR="00F74892" w:rsidRPr="00ED3452" w14:paraId="7C9AB1CC" w14:textId="77777777" w:rsidTr="00337677">
        <w:trPr>
          <w:trHeight w:val="384"/>
        </w:trPr>
        <w:tc>
          <w:tcPr>
            <w:tcW w:w="9000" w:type="dxa"/>
            <w:gridSpan w:val="6"/>
            <w:vAlign w:val="center"/>
          </w:tcPr>
          <w:p w14:paraId="3651D665" w14:textId="77777777" w:rsidR="00F74892" w:rsidRPr="006A5EA2" w:rsidRDefault="00F74892" w:rsidP="00337677">
            <w:pPr>
              <w:rPr>
                <w:b/>
                <w:szCs w:val="21"/>
              </w:rPr>
            </w:pPr>
            <w:r w:rsidRPr="006A5EA2">
              <w:rPr>
                <w:rFonts w:hint="eastAsia"/>
                <w:b/>
                <w:szCs w:val="21"/>
              </w:rPr>
              <w:t>1</w:t>
            </w:r>
            <w:r w:rsidRPr="006A5EA2">
              <w:rPr>
                <w:rFonts w:hint="eastAsia"/>
                <w:b/>
                <w:szCs w:val="21"/>
              </w:rPr>
              <w:t>、主要</w:t>
            </w:r>
            <w:r>
              <w:rPr>
                <w:rFonts w:hint="eastAsia"/>
                <w:b/>
                <w:szCs w:val="21"/>
              </w:rPr>
              <w:t>工作</w:t>
            </w:r>
            <w:r w:rsidRPr="006A5EA2">
              <w:rPr>
                <w:rFonts w:hint="eastAsia"/>
                <w:b/>
                <w:szCs w:val="21"/>
              </w:rPr>
              <w:t>内容和进展</w:t>
            </w:r>
          </w:p>
        </w:tc>
      </w:tr>
      <w:tr w:rsidR="00F74892" w:rsidRPr="006A5EA2" w14:paraId="3319A119" w14:textId="77777777" w:rsidTr="00337677">
        <w:trPr>
          <w:trHeight w:val="2687"/>
        </w:trPr>
        <w:tc>
          <w:tcPr>
            <w:tcW w:w="9000" w:type="dxa"/>
            <w:gridSpan w:val="6"/>
            <w:vAlign w:val="center"/>
          </w:tcPr>
          <w:p w14:paraId="55A3E42E" w14:textId="6CD5B769" w:rsidR="00F74892" w:rsidRDefault="009C7FBD" w:rsidP="009C7FBD">
            <w:pPr>
              <w:pStyle w:val="a7"/>
              <w:numPr>
                <w:ilvl w:val="0"/>
                <w:numId w:val="1"/>
              </w:numPr>
              <w:ind w:firstLineChars="0"/>
            </w:pPr>
            <w:r>
              <w:rPr>
                <w:rFonts w:hint="eastAsia"/>
              </w:rPr>
              <w:t>统计出编码</w:t>
            </w:r>
            <w:r>
              <w:rPr>
                <w:rFonts w:hint="eastAsia"/>
              </w:rPr>
              <w:t>Flag</w:t>
            </w:r>
            <w:r>
              <w:rPr>
                <w:rFonts w:hint="eastAsia"/>
              </w:rPr>
              <w:t>信息时用到的所有上下文的熵值，过程中发现主要信息中的上下文顺序并不会影响熵编码效率。因此只需要分析次要信息中涉及到的上下文的顺序对熵编码性能的影响。</w:t>
            </w:r>
          </w:p>
          <w:p w14:paraId="10E99A6B" w14:textId="2F892EB4" w:rsidR="009C7FBD" w:rsidRPr="003F4D0A" w:rsidRDefault="009C7FBD" w:rsidP="009C7FBD">
            <w:pPr>
              <w:pStyle w:val="a7"/>
              <w:numPr>
                <w:ilvl w:val="0"/>
                <w:numId w:val="1"/>
              </w:numPr>
              <w:ind w:firstLineChars="0"/>
            </w:pPr>
            <w:r>
              <w:rPr>
                <w:rFonts w:hint="eastAsia"/>
              </w:rPr>
              <w:t>对所得的数据进行分析，比较</w:t>
            </w:r>
          </w:p>
          <w:p w14:paraId="3ACD7DFF" w14:textId="77777777" w:rsidR="003F4D0A" w:rsidRPr="003F4D0A" w:rsidRDefault="003F4D0A" w:rsidP="00337677">
            <w:pPr>
              <w:rPr>
                <w:rFonts w:asciiTheme="minorEastAsia" w:eastAsiaTheme="minorEastAsia" w:hAnsiTheme="minorEastAsia"/>
              </w:rPr>
            </w:pPr>
          </w:p>
          <w:p w14:paraId="78676EFC" w14:textId="77777777" w:rsidR="00F74892" w:rsidRPr="006A5EA2" w:rsidRDefault="00F74892" w:rsidP="00337677">
            <w:pPr>
              <w:rPr>
                <w:b/>
                <w:szCs w:val="21"/>
              </w:rPr>
            </w:pPr>
          </w:p>
        </w:tc>
      </w:tr>
      <w:tr w:rsidR="00F74892" w:rsidRPr="006A5EA2" w14:paraId="10F1CE57" w14:textId="77777777" w:rsidTr="00337677">
        <w:trPr>
          <w:trHeight w:val="419"/>
        </w:trPr>
        <w:tc>
          <w:tcPr>
            <w:tcW w:w="9000" w:type="dxa"/>
            <w:gridSpan w:val="6"/>
            <w:vAlign w:val="center"/>
          </w:tcPr>
          <w:p w14:paraId="7946171E" w14:textId="77777777" w:rsidR="00F74892" w:rsidRPr="006A5EA2" w:rsidRDefault="00F74892" w:rsidP="00337677">
            <w:pPr>
              <w:rPr>
                <w:b/>
                <w:szCs w:val="21"/>
              </w:rPr>
            </w:pPr>
            <w:r>
              <w:rPr>
                <w:rFonts w:hint="eastAsia"/>
                <w:b/>
                <w:szCs w:val="21"/>
              </w:rPr>
              <w:t>2</w:t>
            </w:r>
            <w:r>
              <w:rPr>
                <w:rFonts w:hint="eastAsia"/>
                <w:b/>
                <w:szCs w:val="21"/>
              </w:rPr>
              <w:t>、存在的主要问题和解决办法与思路</w:t>
            </w:r>
          </w:p>
        </w:tc>
      </w:tr>
      <w:tr w:rsidR="00F74892" w:rsidRPr="006A5EA2" w14:paraId="4BFACC32" w14:textId="77777777" w:rsidTr="00337677">
        <w:trPr>
          <w:trHeight w:val="1540"/>
        </w:trPr>
        <w:tc>
          <w:tcPr>
            <w:tcW w:w="9000" w:type="dxa"/>
            <w:gridSpan w:val="6"/>
            <w:vAlign w:val="center"/>
          </w:tcPr>
          <w:p w14:paraId="67AD1F22" w14:textId="779057A8" w:rsidR="00F74892" w:rsidRDefault="009C7FBD" w:rsidP="009C7FBD">
            <w:pPr>
              <w:pStyle w:val="a7"/>
              <w:numPr>
                <w:ilvl w:val="0"/>
                <w:numId w:val="2"/>
              </w:numPr>
              <w:ind w:firstLineChars="0"/>
            </w:pPr>
            <w:r>
              <w:rPr>
                <w:rFonts w:hint="eastAsia"/>
              </w:rPr>
              <w:t>熵值虽然都已经得到，但是怎么把不同序列，不同码率点，不同</w:t>
            </w:r>
            <w:r>
              <w:rPr>
                <w:rFonts w:hint="eastAsia"/>
              </w:rPr>
              <w:t>slice</w:t>
            </w:r>
            <w:r>
              <w:rPr>
                <w:rFonts w:hint="eastAsia"/>
              </w:rPr>
              <w:t>的熵值进行整合，分析成为了问题</w:t>
            </w:r>
          </w:p>
          <w:p w14:paraId="0B5818DA" w14:textId="77777777" w:rsidR="009C7FBD" w:rsidRDefault="009C7FBD" w:rsidP="009C7FBD">
            <w:pPr>
              <w:pStyle w:val="a7"/>
              <w:numPr>
                <w:ilvl w:val="0"/>
                <w:numId w:val="2"/>
              </w:numPr>
              <w:ind w:firstLineChars="0"/>
            </w:pPr>
            <w:r>
              <w:rPr>
                <w:rFonts w:hint="eastAsia"/>
              </w:rPr>
              <w:t>尝试以各个序列的不同码率点为单位进行比较，同一码率点下，不同</w:t>
            </w:r>
            <w:r>
              <w:rPr>
                <w:rFonts w:hint="eastAsia"/>
              </w:rPr>
              <w:t>slice</w:t>
            </w:r>
            <w:r>
              <w:rPr>
                <w:rFonts w:hint="eastAsia"/>
              </w:rPr>
              <w:t>下的熵值取平均。</w:t>
            </w:r>
          </w:p>
          <w:p w14:paraId="27859D93" w14:textId="456D40B4" w:rsidR="004712F1" w:rsidRPr="00145E35" w:rsidRDefault="004712F1" w:rsidP="009C7FBD">
            <w:pPr>
              <w:pStyle w:val="a7"/>
              <w:numPr>
                <w:ilvl w:val="0"/>
                <w:numId w:val="2"/>
              </w:numPr>
              <w:ind w:firstLineChars="0"/>
            </w:pPr>
          </w:p>
        </w:tc>
      </w:tr>
      <w:tr w:rsidR="00F74892" w:rsidRPr="006A5EA2" w14:paraId="7ABC5F65" w14:textId="77777777" w:rsidTr="00337677">
        <w:trPr>
          <w:trHeight w:val="406"/>
        </w:trPr>
        <w:tc>
          <w:tcPr>
            <w:tcW w:w="9000" w:type="dxa"/>
            <w:gridSpan w:val="6"/>
            <w:vAlign w:val="center"/>
          </w:tcPr>
          <w:p w14:paraId="6F78720D" w14:textId="77777777" w:rsidR="00F74892" w:rsidRPr="006A5EA2" w:rsidRDefault="00F74892" w:rsidP="00337677">
            <w:pPr>
              <w:rPr>
                <w:b/>
                <w:szCs w:val="21"/>
              </w:rPr>
            </w:pPr>
            <w:r>
              <w:rPr>
                <w:rFonts w:hint="eastAsia"/>
                <w:b/>
                <w:szCs w:val="21"/>
              </w:rPr>
              <w:t>3</w:t>
            </w:r>
            <w:r>
              <w:rPr>
                <w:rFonts w:hint="eastAsia"/>
                <w:b/>
                <w:szCs w:val="21"/>
              </w:rPr>
              <w:t>、下周工作计划</w:t>
            </w:r>
          </w:p>
        </w:tc>
      </w:tr>
      <w:tr w:rsidR="00F74892" w:rsidRPr="006A5EA2" w14:paraId="0092B847" w14:textId="77777777" w:rsidTr="00337677">
        <w:trPr>
          <w:trHeight w:val="406"/>
        </w:trPr>
        <w:tc>
          <w:tcPr>
            <w:tcW w:w="9000" w:type="dxa"/>
            <w:gridSpan w:val="6"/>
            <w:vAlign w:val="center"/>
          </w:tcPr>
          <w:p w14:paraId="27A49D81" w14:textId="593DD2C6" w:rsidR="00F74892" w:rsidRPr="00145E35" w:rsidRDefault="009C7FBD" w:rsidP="0062584F">
            <w:r>
              <w:rPr>
                <w:rFonts w:hint="eastAsia"/>
              </w:rPr>
              <w:t>1</w:t>
            </w:r>
            <w:r>
              <w:rPr>
                <w:rFonts w:hint="eastAsia"/>
              </w:rPr>
              <w:t>、对抓取的数据进行分析，找出合理的上下文使用顺序</w:t>
            </w:r>
          </w:p>
          <w:p w14:paraId="713B226C" w14:textId="1C716646" w:rsidR="00F74892" w:rsidRPr="00145E35" w:rsidRDefault="004712F1" w:rsidP="004712F1">
            <w:r>
              <w:rPr>
                <w:rFonts w:hint="eastAsia"/>
              </w:rPr>
              <w:t>2</w:t>
            </w:r>
            <w:r>
              <w:rPr>
                <w:rFonts w:hint="eastAsia"/>
              </w:rPr>
              <w:t>、测试所得的新上下文顺序性能</w:t>
            </w:r>
          </w:p>
          <w:p w14:paraId="04A46ACC" w14:textId="77777777" w:rsidR="00F74892" w:rsidRPr="00145E35" w:rsidRDefault="00F74892" w:rsidP="0062584F">
            <w:pPr>
              <w:rPr>
                <w:b/>
              </w:rPr>
            </w:pPr>
          </w:p>
          <w:p w14:paraId="32A1B468" w14:textId="77777777" w:rsidR="00F74892" w:rsidRDefault="00F74892" w:rsidP="00337677">
            <w:pPr>
              <w:rPr>
                <w:b/>
                <w:szCs w:val="21"/>
              </w:rPr>
            </w:pPr>
          </w:p>
        </w:tc>
      </w:tr>
      <w:tr w:rsidR="00F74892" w:rsidRPr="006A5EA2" w14:paraId="73951D9F" w14:textId="77777777" w:rsidTr="00337677">
        <w:trPr>
          <w:trHeight w:val="406"/>
        </w:trPr>
        <w:tc>
          <w:tcPr>
            <w:tcW w:w="9000" w:type="dxa"/>
            <w:gridSpan w:val="6"/>
            <w:vAlign w:val="center"/>
          </w:tcPr>
          <w:p w14:paraId="17B41BA4" w14:textId="77777777" w:rsidR="00F74892" w:rsidRDefault="00F74892" w:rsidP="00337677">
            <w:pPr>
              <w:rPr>
                <w:b/>
                <w:szCs w:val="21"/>
              </w:rPr>
            </w:pPr>
            <w:r>
              <w:rPr>
                <w:rFonts w:hint="eastAsia"/>
                <w:b/>
                <w:szCs w:val="21"/>
              </w:rPr>
              <w:t>4</w:t>
            </w:r>
            <w:r>
              <w:rPr>
                <w:rFonts w:hint="eastAsia"/>
                <w:b/>
                <w:szCs w:val="21"/>
              </w:rPr>
              <w:t>、导师意见</w:t>
            </w:r>
          </w:p>
        </w:tc>
      </w:tr>
      <w:tr w:rsidR="00F74892" w:rsidRPr="006A5EA2" w14:paraId="72B323DB" w14:textId="77777777" w:rsidTr="00337677">
        <w:trPr>
          <w:trHeight w:val="406"/>
        </w:trPr>
        <w:tc>
          <w:tcPr>
            <w:tcW w:w="9000" w:type="dxa"/>
            <w:gridSpan w:val="6"/>
            <w:vAlign w:val="center"/>
          </w:tcPr>
          <w:p w14:paraId="3A9E4733" w14:textId="77777777" w:rsidR="00F74892" w:rsidRPr="000B4B71" w:rsidRDefault="00F74892" w:rsidP="00337677">
            <w:pPr>
              <w:rPr>
                <w:b/>
              </w:rPr>
            </w:pPr>
          </w:p>
          <w:p w14:paraId="53340C60" w14:textId="08B4EE96" w:rsidR="00F74892" w:rsidRPr="009C7FBD" w:rsidRDefault="000B4B71" w:rsidP="0062584F">
            <w:pPr>
              <w:rPr>
                <w:rFonts w:hint="eastAsia"/>
              </w:rPr>
            </w:pPr>
            <w:r>
              <w:tab/>
            </w:r>
            <w:r w:rsidR="007E21EE">
              <w:rPr>
                <w:rFonts w:hint="eastAsia"/>
              </w:rPr>
              <w:t>在进行熵值求解过程中，简单的求取平均是否欠佳，可以考虑是否有其他更合理的计算方法。另外，</w:t>
            </w:r>
            <w:r w:rsidR="00837E67">
              <w:rPr>
                <w:rFonts w:hint="eastAsia"/>
              </w:rPr>
              <w:t>在</w:t>
            </w:r>
            <w:r w:rsidR="007E21EE">
              <w:rPr>
                <w:rFonts w:hint="eastAsia"/>
              </w:rPr>
              <w:t>进行数据分析时，应该利用图表等辅助分析。</w:t>
            </w:r>
          </w:p>
          <w:p w14:paraId="0ECBA05C" w14:textId="0ED96ED9" w:rsidR="00F74892" w:rsidRPr="00145E35" w:rsidRDefault="00736FEA" w:rsidP="00337677">
            <w:pPr>
              <w:rPr>
                <w:b/>
              </w:rPr>
            </w:pPr>
            <w:ins w:id="0" w:author="yao kai" w:date="2023-05-30T17:05:00Z">
              <w:r>
                <w:rPr>
                  <w:noProof/>
                </w:rPr>
                <w:drawing>
                  <wp:anchor distT="0" distB="0" distL="114300" distR="114300" simplePos="0" relativeHeight="251659264" behindDoc="0" locked="0" layoutInCell="1" allowOverlap="1" wp14:anchorId="0A14DF27" wp14:editId="1AB6974A">
                    <wp:simplePos x="0" y="0"/>
                    <wp:positionH relativeFrom="column">
                      <wp:posOffset>5073650</wp:posOffset>
                    </wp:positionH>
                    <wp:positionV relativeFrom="page">
                      <wp:posOffset>764540</wp:posOffset>
                    </wp:positionV>
                    <wp:extent cx="494030" cy="343535"/>
                    <wp:effectExtent l="0" t="0" r="1270" b="0"/>
                    <wp:wrapNone/>
                    <wp:docPr id="1" name="图片 1" descr="C:\Users\xiaoyu\Documents\Tencent Files\2498786275\Image\Group2\~1\PD\~1PDXRR)VF~AR_@[}EMO6Y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iaoyu\Documents\Tencent Files\2498786275\Image\Group2\~1\PD\~1PDXRR)VF~AR_@[}EMO6YM.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4030" cy="343535"/>
                            </a:xfrm>
                            <a:prstGeom prst="rect">
                              <a:avLst/>
                            </a:prstGeom>
                            <a:noFill/>
                            <a:ln>
                              <a:noFill/>
                            </a:ln>
                          </pic:spPr>
                        </pic:pic>
                      </a:graphicData>
                    </a:graphic>
                    <wp14:sizeRelH relativeFrom="margin">
                      <wp14:pctWidth>0</wp14:pctWidth>
                    </wp14:sizeRelH>
                    <wp14:sizeRelV relativeFrom="margin">
                      <wp14:pctHeight>0</wp14:pctHeight>
                    </wp14:sizeRelV>
                  </wp:anchor>
                </w:drawing>
              </w:r>
            </w:ins>
          </w:p>
          <w:p w14:paraId="34D3A8F6" w14:textId="150C2AFA" w:rsidR="00F74892" w:rsidRDefault="00F74892" w:rsidP="00337677">
            <w:pPr>
              <w:rPr>
                <w:b/>
                <w:szCs w:val="21"/>
              </w:rPr>
            </w:pPr>
            <w:r>
              <w:rPr>
                <w:rFonts w:hint="eastAsia"/>
                <w:b/>
                <w:szCs w:val="21"/>
              </w:rPr>
              <w:t xml:space="preserve">                                                  </w:t>
            </w:r>
            <w:r>
              <w:rPr>
                <w:rFonts w:hint="eastAsia"/>
                <w:b/>
                <w:szCs w:val="21"/>
              </w:rPr>
              <w:t>指导教师（签名）：</w:t>
            </w:r>
          </w:p>
          <w:p w14:paraId="3705C068" w14:textId="77777777" w:rsidR="00F74892" w:rsidRDefault="00F74892" w:rsidP="00337677">
            <w:pPr>
              <w:rPr>
                <w:b/>
                <w:szCs w:val="21"/>
              </w:rPr>
            </w:pPr>
          </w:p>
        </w:tc>
      </w:tr>
    </w:tbl>
    <w:p w14:paraId="5D736CBC" w14:textId="77777777" w:rsidR="00F74892" w:rsidRDefault="00F74892" w:rsidP="00F74892">
      <w:pPr>
        <w:tabs>
          <w:tab w:val="left" w:pos="3507"/>
        </w:tabs>
        <w:rPr>
          <w:szCs w:val="21"/>
        </w:rPr>
      </w:pPr>
      <w:r>
        <w:rPr>
          <w:rFonts w:hint="eastAsia"/>
          <w:szCs w:val="21"/>
        </w:rPr>
        <w:t>说明：</w:t>
      </w:r>
      <w:r>
        <w:rPr>
          <w:rFonts w:hint="eastAsia"/>
          <w:szCs w:val="21"/>
        </w:rPr>
        <w:t xml:space="preserve">1. </w:t>
      </w:r>
      <w:r>
        <w:rPr>
          <w:rFonts w:hint="eastAsia"/>
          <w:szCs w:val="21"/>
        </w:rPr>
        <w:t>本表每周由学生填写，导师签署意见。</w:t>
      </w:r>
    </w:p>
    <w:p w14:paraId="301F62F5" w14:textId="77777777" w:rsidR="00F74892" w:rsidRDefault="00F74892" w:rsidP="00F74892">
      <w:pPr>
        <w:ind w:left="960" w:hangingChars="400" w:hanging="960"/>
        <w:rPr>
          <w:szCs w:val="21"/>
        </w:rPr>
      </w:pPr>
      <w:r>
        <w:rPr>
          <w:rFonts w:hint="eastAsia"/>
          <w:szCs w:val="21"/>
        </w:rPr>
        <w:t xml:space="preserve">      2. </w:t>
      </w:r>
      <w:r>
        <w:rPr>
          <w:rFonts w:hint="eastAsia"/>
          <w:szCs w:val="21"/>
        </w:rPr>
        <w:t>此表格作为答辩资格审查材料之一。</w:t>
      </w:r>
    </w:p>
    <w:p w14:paraId="3F2411BE" w14:textId="77777777" w:rsidR="00F74892" w:rsidRDefault="00F74892" w:rsidP="00F74892">
      <w:pPr>
        <w:ind w:left="960" w:hangingChars="400" w:hanging="960"/>
        <w:rPr>
          <w:szCs w:val="21"/>
        </w:rPr>
      </w:pPr>
      <w:r>
        <w:rPr>
          <w:rFonts w:hint="eastAsia"/>
          <w:szCs w:val="21"/>
        </w:rPr>
        <w:t xml:space="preserve">      3. </w:t>
      </w:r>
      <w:r>
        <w:rPr>
          <w:rFonts w:hint="eastAsia"/>
          <w:szCs w:val="21"/>
        </w:rPr>
        <w:t>文中字体采用</w:t>
      </w:r>
      <w:r w:rsidRPr="006D1AFC">
        <w:rPr>
          <w:rFonts w:hint="eastAsia"/>
          <w:szCs w:val="21"/>
        </w:rPr>
        <w:t>宋体小四号</w:t>
      </w:r>
      <w:r>
        <w:rPr>
          <w:rFonts w:hint="eastAsia"/>
          <w:szCs w:val="21"/>
        </w:rPr>
        <w:t>，行间距为固定值</w:t>
      </w:r>
      <w:r>
        <w:rPr>
          <w:rFonts w:hint="eastAsia"/>
          <w:szCs w:val="21"/>
        </w:rPr>
        <w:t>20</w:t>
      </w:r>
      <w:r>
        <w:rPr>
          <w:rFonts w:hint="eastAsia"/>
          <w:szCs w:val="21"/>
        </w:rPr>
        <w:t>磅。</w:t>
      </w:r>
    </w:p>
    <w:p w14:paraId="65C97D76" w14:textId="77777777" w:rsidR="00574117" w:rsidRPr="00F74892" w:rsidRDefault="00574117"/>
    <w:sectPr w:rsidR="00574117" w:rsidRPr="00F7489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CB91B0" w14:textId="77777777" w:rsidR="00FE4C7A" w:rsidRDefault="00FE4C7A" w:rsidP="009C7FBD">
      <w:pPr>
        <w:spacing w:line="240" w:lineRule="auto"/>
      </w:pPr>
      <w:r>
        <w:separator/>
      </w:r>
    </w:p>
  </w:endnote>
  <w:endnote w:type="continuationSeparator" w:id="0">
    <w:p w14:paraId="22EC768D" w14:textId="77777777" w:rsidR="00FE4C7A" w:rsidRDefault="00FE4C7A" w:rsidP="009C7FB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C38D36" w14:textId="77777777" w:rsidR="00FE4C7A" w:rsidRDefault="00FE4C7A" w:rsidP="009C7FBD">
      <w:pPr>
        <w:spacing w:line="240" w:lineRule="auto"/>
      </w:pPr>
      <w:r>
        <w:separator/>
      </w:r>
    </w:p>
  </w:footnote>
  <w:footnote w:type="continuationSeparator" w:id="0">
    <w:p w14:paraId="6579DD5B" w14:textId="77777777" w:rsidR="00FE4C7A" w:rsidRDefault="00FE4C7A" w:rsidP="009C7FB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E97C00"/>
    <w:multiLevelType w:val="hybridMultilevel"/>
    <w:tmpl w:val="24981CD8"/>
    <w:lvl w:ilvl="0" w:tplc="DE5637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6145EA8"/>
    <w:multiLevelType w:val="hybridMultilevel"/>
    <w:tmpl w:val="069261EC"/>
    <w:lvl w:ilvl="0" w:tplc="1D0C99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616673425">
    <w:abstractNumId w:val="0"/>
  </w:num>
  <w:num w:numId="2" w16cid:durableId="36190765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yao kai">
    <w15:presenceInfo w15:providerId="Windows Live" w15:userId="75076055b22077b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892"/>
    <w:rsid w:val="000100CF"/>
    <w:rsid w:val="000B4B71"/>
    <w:rsid w:val="003F4D0A"/>
    <w:rsid w:val="004712F1"/>
    <w:rsid w:val="00574117"/>
    <w:rsid w:val="0062584F"/>
    <w:rsid w:val="006531DE"/>
    <w:rsid w:val="00736FEA"/>
    <w:rsid w:val="007E21EE"/>
    <w:rsid w:val="00837E67"/>
    <w:rsid w:val="009C7FBD"/>
    <w:rsid w:val="00BC4EB2"/>
    <w:rsid w:val="00F74892"/>
    <w:rsid w:val="00F942E3"/>
    <w:rsid w:val="00FE4C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71352C"/>
  <w15:docId w15:val="{550FFD40-5547-4A33-AB3C-BBE862C31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2584F"/>
    <w:pPr>
      <w:widowControl w:val="0"/>
      <w:spacing w:line="400" w:lineRule="exact"/>
      <w:jc w:val="both"/>
    </w:pPr>
    <w:rPr>
      <w:rFonts w:ascii="Times New Roman" w:eastAsia="宋体" w:hAnsi="Times New Roman"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C7FBD"/>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4">
    <w:name w:val="页眉 字符"/>
    <w:basedOn w:val="a0"/>
    <w:link w:val="a3"/>
    <w:uiPriority w:val="99"/>
    <w:rsid w:val="009C7FBD"/>
    <w:rPr>
      <w:rFonts w:ascii="Times New Roman" w:eastAsia="宋体" w:hAnsi="Times New Roman" w:cs="Times New Roman"/>
      <w:sz w:val="18"/>
      <w:szCs w:val="18"/>
    </w:rPr>
  </w:style>
  <w:style w:type="paragraph" w:styleId="a5">
    <w:name w:val="footer"/>
    <w:basedOn w:val="a"/>
    <w:link w:val="a6"/>
    <w:uiPriority w:val="99"/>
    <w:unhideWhenUsed/>
    <w:rsid w:val="009C7FBD"/>
    <w:pPr>
      <w:tabs>
        <w:tab w:val="center" w:pos="4153"/>
        <w:tab w:val="right" w:pos="8306"/>
      </w:tabs>
      <w:snapToGrid w:val="0"/>
      <w:spacing w:line="240" w:lineRule="atLeast"/>
      <w:jc w:val="left"/>
    </w:pPr>
    <w:rPr>
      <w:sz w:val="18"/>
      <w:szCs w:val="18"/>
    </w:rPr>
  </w:style>
  <w:style w:type="character" w:customStyle="1" w:styleId="a6">
    <w:name w:val="页脚 字符"/>
    <w:basedOn w:val="a0"/>
    <w:link w:val="a5"/>
    <w:uiPriority w:val="99"/>
    <w:rsid w:val="009C7FBD"/>
    <w:rPr>
      <w:rFonts w:ascii="Times New Roman" w:eastAsia="宋体" w:hAnsi="Times New Roman" w:cs="Times New Roman"/>
      <w:sz w:val="18"/>
      <w:szCs w:val="18"/>
    </w:rPr>
  </w:style>
  <w:style w:type="paragraph" w:styleId="a7">
    <w:name w:val="List Paragraph"/>
    <w:basedOn w:val="a"/>
    <w:uiPriority w:val="34"/>
    <w:qFormat/>
    <w:rsid w:val="009C7FB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90</Words>
  <Characters>519</Characters>
  <Application>Microsoft Office Word</Application>
  <DocSecurity>0</DocSecurity>
  <Lines>4</Lines>
  <Paragraphs>1</Paragraphs>
  <ScaleCrop>false</ScaleCrop>
  <Company/>
  <LinksUpToDate>false</LinksUpToDate>
  <CharactersWithSpaces>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xd</dc:creator>
  <cp:lastModifiedBy>yao kai</cp:lastModifiedBy>
  <cp:revision>10</cp:revision>
  <dcterms:created xsi:type="dcterms:W3CDTF">2023-03-03T08:02:00Z</dcterms:created>
  <dcterms:modified xsi:type="dcterms:W3CDTF">2023-05-31T06:16:00Z</dcterms:modified>
</cp:coreProperties>
</file>