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5EFA" w14:textId="13FDD7FA"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0C76A6">
        <w:rPr>
          <w:rFonts w:hint="eastAsia"/>
          <w:b/>
          <w:sz w:val="32"/>
          <w:szCs w:val="32"/>
        </w:rPr>
        <w:t>五</w:t>
      </w:r>
      <w:r w:rsidR="000C76A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14:paraId="6B105789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4B63A138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专业</w:t>
            </w:r>
          </w:p>
        </w:tc>
        <w:tc>
          <w:tcPr>
            <w:tcW w:w="3060" w:type="dxa"/>
            <w:vAlign w:val="center"/>
          </w:tcPr>
          <w:p w14:paraId="482CB9AF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通信工程</w:t>
            </w:r>
          </w:p>
        </w:tc>
        <w:tc>
          <w:tcPr>
            <w:tcW w:w="720" w:type="dxa"/>
            <w:vAlign w:val="center"/>
          </w:tcPr>
          <w:p w14:paraId="76DC4E54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7CB5F1F6" w14:textId="77777777" w:rsidR="00F74892" w:rsidRPr="00ED3452" w:rsidRDefault="006531DE" w:rsidP="00337677">
            <w:pPr>
              <w:jc w:val="center"/>
              <w:rPr>
                <w:b/>
              </w:rPr>
            </w:pPr>
            <w:r w:rsidRPr="006531DE">
              <w:rPr>
                <w:b/>
              </w:rPr>
              <w:t>G-PCC Trisoup</w:t>
            </w:r>
            <w:r w:rsidRPr="006531DE">
              <w:rPr>
                <w:b/>
              </w:rPr>
              <w:t>点云几何信息编码优化</w:t>
            </w:r>
          </w:p>
        </w:tc>
      </w:tr>
      <w:tr w:rsidR="00F74892" w:rsidRPr="00ED3452" w14:paraId="410A80F3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6CFB15A2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7779D339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姚凯</w:t>
            </w:r>
          </w:p>
        </w:tc>
        <w:tc>
          <w:tcPr>
            <w:tcW w:w="720" w:type="dxa"/>
            <w:vAlign w:val="center"/>
          </w:tcPr>
          <w:p w14:paraId="17A916CA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学号</w:t>
            </w:r>
          </w:p>
        </w:tc>
        <w:tc>
          <w:tcPr>
            <w:tcW w:w="1980" w:type="dxa"/>
            <w:vAlign w:val="center"/>
          </w:tcPr>
          <w:p w14:paraId="4CDBF835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9010100277</w:t>
            </w:r>
          </w:p>
        </w:tc>
        <w:tc>
          <w:tcPr>
            <w:tcW w:w="1080" w:type="dxa"/>
            <w:vAlign w:val="center"/>
          </w:tcPr>
          <w:p w14:paraId="2DCDE544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指导</w:t>
            </w:r>
          </w:p>
          <w:p w14:paraId="4EE13DA4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教师</w:t>
            </w:r>
          </w:p>
        </w:tc>
        <w:tc>
          <w:tcPr>
            <w:tcW w:w="1260" w:type="dxa"/>
            <w:vAlign w:val="center"/>
          </w:tcPr>
          <w:p w14:paraId="3206918C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张伟</w:t>
            </w:r>
          </w:p>
        </w:tc>
      </w:tr>
      <w:tr w:rsidR="00F74892" w:rsidRPr="00ED3452" w14:paraId="1DA26683" w14:textId="77777777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14:paraId="4B01C2FE" w14:textId="77777777"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14:paraId="013DCBD9" w14:textId="77777777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14:paraId="7FA594AF" w14:textId="5A7352E2" w:rsidR="00735045" w:rsidRPr="00735045" w:rsidRDefault="000C76A6" w:rsidP="0073504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0C76A6">
              <w:rPr>
                <w:rFonts w:asciiTheme="minorEastAsia" w:eastAsiaTheme="minorEastAsia" w:hAnsiTheme="minorEastAsia" w:hint="eastAsia"/>
              </w:rPr>
              <w:t>完成开题报告撰写</w:t>
            </w:r>
          </w:p>
          <w:p w14:paraId="62B6DB5C" w14:textId="77777777" w:rsidR="000C76A6" w:rsidRDefault="000C76A6" w:rsidP="000C76A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在解码端对如何重建点云进行了重点学习：</w:t>
            </w:r>
          </w:p>
          <w:p w14:paraId="39154751" w14:textId="77777777" w:rsidR="00F74892" w:rsidRDefault="000C76A6" w:rsidP="00A00585">
            <w:pPr>
              <w:pStyle w:val="a7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重建点云主要包括顶点的重建、三角面片的采样点重建、质心的重建</w:t>
            </w:r>
            <w:r w:rsidR="00A00585">
              <w:rPr>
                <w:rFonts w:asciiTheme="minorEastAsia" w:eastAsiaTheme="minorEastAsia" w:hAnsiTheme="minorEastAsia" w:hint="eastAsia"/>
              </w:rPr>
              <w:t>。其中</w:t>
            </w:r>
            <w:r w:rsidRPr="00A00585">
              <w:rPr>
                <w:rFonts w:asciiTheme="minorEastAsia" w:eastAsiaTheme="minorEastAsia" w:hAnsiTheme="minorEastAsia" w:hint="eastAsia"/>
              </w:rPr>
              <w:t>三角面片的重建是根据在同一叶子节点内按角度排序后的顶点，两两与质心组合构成三角面片，根据三角面片在主轴方向上的投影大小，确定投影平面，然后再</w:t>
            </w:r>
            <w:r w:rsidR="00A00585" w:rsidRPr="00A00585">
              <w:rPr>
                <w:rFonts w:asciiTheme="minorEastAsia" w:eastAsiaTheme="minorEastAsia" w:hAnsiTheme="minorEastAsia" w:hint="eastAsia"/>
              </w:rPr>
              <w:t>按采样间隔进行采样,由采样点向三角面片发出射线，判断射线与三角面片是否相交从而得到重建点。</w:t>
            </w:r>
          </w:p>
          <w:p w14:paraId="259FAF7E" w14:textId="77777777" w:rsidR="00735045" w:rsidRDefault="00735045" w:rsidP="00A00585">
            <w:pPr>
              <w:pStyle w:val="a7"/>
              <w:ind w:left="360" w:firstLineChars="0" w:firstLine="0"/>
              <w:rPr>
                <w:rFonts w:asciiTheme="minorEastAsia" w:eastAsiaTheme="minorEastAsia" w:hAnsiTheme="minorEastAsia"/>
              </w:rPr>
            </w:pPr>
          </w:p>
          <w:p w14:paraId="29F5691F" w14:textId="77777777" w:rsidR="00735045" w:rsidRDefault="00735045" w:rsidP="00A00585">
            <w:pPr>
              <w:pStyle w:val="a7"/>
              <w:ind w:left="360" w:firstLineChars="0" w:firstLine="0"/>
              <w:rPr>
                <w:rFonts w:asciiTheme="minorEastAsia" w:eastAsiaTheme="minorEastAsia" w:hAnsiTheme="minorEastAsia"/>
              </w:rPr>
            </w:pPr>
          </w:p>
          <w:p w14:paraId="06FBB43A" w14:textId="7A1C47A4" w:rsidR="00735045" w:rsidRPr="00A00585" w:rsidRDefault="00735045" w:rsidP="00A00585">
            <w:pPr>
              <w:pStyle w:val="a7"/>
              <w:ind w:left="360"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F74892" w:rsidRPr="006A5EA2" w14:paraId="3CF491FD" w14:textId="77777777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14:paraId="3AC1EED7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14:paraId="1C522D72" w14:textId="77777777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14:paraId="6729C5FD" w14:textId="77777777" w:rsidR="00735045" w:rsidRDefault="00735045" w:rsidP="0062584F"/>
          <w:p w14:paraId="687C700D" w14:textId="489D5A72" w:rsidR="00735045" w:rsidRDefault="00A00585" w:rsidP="0062584F">
            <w:r>
              <w:rPr>
                <w:rFonts w:hint="eastAsia"/>
              </w:rPr>
              <w:t>对于顶点确定以及顶点根据角度进行的排序方式不是很理解，需要请教师兄</w:t>
            </w:r>
          </w:p>
          <w:p w14:paraId="0D915AB9" w14:textId="1F10F464" w:rsidR="00735045" w:rsidRPr="00145E35" w:rsidRDefault="00735045" w:rsidP="0062584F"/>
        </w:tc>
      </w:tr>
      <w:tr w:rsidR="00F74892" w:rsidRPr="006A5EA2" w14:paraId="5EB653BC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17A637C6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14:paraId="25B7A47C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13B744F7" w14:textId="2B893F6A" w:rsidR="00F74892" w:rsidRDefault="00A00585" w:rsidP="00A0058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回顾近段时间的代码学习，总结疑点，请教师兄</w:t>
            </w:r>
          </w:p>
          <w:p w14:paraId="2A4BA4F8" w14:textId="77777777" w:rsidR="00F74892" w:rsidRDefault="00A00585" w:rsidP="00337677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准备学习在编码几何信息时所用到的上下文信息</w:t>
            </w:r>
          </w:p>
          <w:p w14:paraId="413D82A7" w14:textId="77777777" w:rsidR="00735045" w:rsidRDefault="00735045" w:rsidP="00735045"/>
          <w:p w14:paraId="44A915D7" w14:textId="153F877D" w:rsidR="00735045" w:rsidRPr="00A00585" w:rsidRDefault="00735045" w:rsidP="00735045"/>
        </w:tc>
      </w:tr>
      <w:tr w:rsidR="00F74892" w:rsidRPr="006A5EA2" w14:paraId="2BA4E1FC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112DF88D" w14:textId="77777777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14:paraId="7782EBD2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E5331" w14:textId="77777777" w:rsidR="00F74892" w:rsidRPr="000B4B71" w:rsidRDefault="00F74892" w:rsidP="00337677">
            <w:pPr>
              <w:rPr>
                <w:b/>
              </w:rPr>
            </w:pPr>
          </w:p>
          <w:p w14:paraId="37A13C50" w14:textId="07ACD53C" w:rsidR="00735045" w:rsidRPr="00A00585" w:rsidRDefault="008967A5" w:rsidP="00337677">
            <w:ins w:id="0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659264" behindDoc="0" locked="0" layoutInCell="1" allowOverlap="1" wp14:anchorId="5F3AFC7C" wp14:editId="467A0C61">
                    <wp:simplePos x="0" y="0"/>
                    <wp:positionH relativeFrom="column">
                      <wp:posOffset>5080000</wp:posOffset>
                    </wp:positionH>
                    <wp:positionV relativeFrom="page">
                      <wp:posOffset>510540</wp:posOffset>
                    </wp:positionV>
                    <wp:extent cx="494030" cy="343535"/>
                    <wp:effectExtent l="0" t="0" r="1270" b="0"/>
                    <wp:wrapNone/>
                    <wp:docPr id="1" name="图片 1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  <w:r w:rsidR="000B4B71">
              <w:tab/>
            </w:r>
            <w:r w:rsidR="00204CCD">
              <w:rPr>
                <w:rFonts w:hint="eastAsia"/>
              </w:rPr>
              <w:t>学习进度</w:t>
            </w:r>
            <w:r w:rsidR="005A61DB">
              <w:rPr>
                <w:rFonts w:hint="eastAsia"/>
              </w:rPr>
              <w:t>正常，但参考模型代码熟悉程度不够</w:t>
            </w:r>
            <w:r w:rsidR="000B4B71">
              <w:rPr>
                <w:rFonts w:hint="eastAsia"/>
              </w:rPr>
              <w:t>，</w:t>
            </w:r>
            <w:r w:rsidR="005A61DB">
              <w:rPr>
                <w:rFonts w:hint="eastAsia"/>
              </w:rPr>
              <w:t>应该结合原理，有针对性的阅读。</w:t>
            </w:r>
          </w:p>
          <w:p w14:paraId="22F5FEE2" w14:textId="7F597822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523FE00B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</w:tbl>
    <w:p w14:paraId="749DD1B8" w14:textId="77777777"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6583788D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7FB4AB09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51127519" w14:textId="77777777"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ACB78" w14:textId="77777777" w:rsidR="009171E4" w:rsidRDefault="009171E4" w:rsidP="000C76A6">
      <w:pPr>
        <w:spacing w:line="240" w:lineRule="auto"/>
      </w:pPr>
      <w:r>
        <w:separator/>
      </w:r>
    </w:p>
  </w:endnote>
  <w:endnote w:type="continuationSeparator" w:id="0">
    <w:p w14:paraId="01A69203" w14:textId="77777777" w:rsidR="009171E4" w:rsidRDefault="009171E4" w:rsidP="000C7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EF90E" w14:textId="77777777" w:rsidR="009171E4" w:rsidRDefault="009171E4" w:rsidP="000C76A6">
      <w:pPr>
        <w:spacing w:line="240" w:lineRule="auto"/>
      </w:pPr>
      <w:r>
        <w:separator/>
      </w:r>
    </w:p>
  </w:footnote>
  <w:footnote w:type="continuationSeparator" w:id="0">
    <w:p w14:paraId="03331E30" w14:textId="77777777" w:rsidR="009171E4" w:rsidRDefault="009171E4" w:rsidP="000C76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940"/>
    <w:multiLevelType w:val="hybridMultilevel"/>
    <w:tmpl w:val="CA8E53D6"/>
    <w:lvl w:ilvl="0" w:tplc="5BE4A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948E5"/>
    <w:multiLevelType w:val="hybridMultilevel"/>
    <w:tmpl w:val="ADFAC31E"/>
    <w:lvl w:ilvl="0" w:tplc="D93A3E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1487704">
    <w:abstractNumId w:val="1"/>
  </w:num>
  <w:num w:numId="2" w16cid:durableId="5064828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 kai">
    <w15:presenceInfo w15:providerId="Windows Live" w15:userId="75076055b22077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92"/>
    <w:rsid w:val="000100CF"/>
    <w:rsid w:val="000B4B71"/>
    <w:rsid w:val="000B7653"/>
    <w:rsid w:val="000C76A6"/>
    <w:rsid w:val="00204CCD"/>
    <w:rsid w:val="003F4D0A"/>
    <w:rsid w:val="00574117"/>
    <w:rsid w:val="005A61DB"/>
    <w:rsid w:val="0062584F"/>
    <w:rsid w:val="006531DE"/>
    <w:rsid w:val="00735045"/>
    <w:rsid w:val="008967A5"/>
    <w:rsid w:val="009171E4"/>
    <w:rsid w:val="00A00585"/>
    <w:rsid w:val="00BC4EB2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E1BE7"/>
  <w15:docId w15:val="{550FFD40-5547-4A33-AB3C-BBE862C3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84F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6A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6A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6A6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C76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yao kai</cp:lastModifiedBy>
  <cp:revision>11</cp:revision>
  <dcterms:created xsi:type="dcterms:W3CDTF">2023-03-03T08:02:00Z</dcterms:created>
  <dcterms:modified xsi:type="dcterms:W3CDTF">2023-05-31T06:11:00Z</dcterms:modified>
</cp:coreProperties>
</file>