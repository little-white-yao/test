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042F" w14:textId="15047704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F16B51">
        <w:rPr>
          <w:rFonts w:hint="eastAsia"/>
          <w:b/>
          <w:sz w:val="32"/>
          <w:szCs w:val="32"/>
        </w:rPr>
        <w:t>十三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44E5B8A7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0659334E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2711DB9A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7322797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0C9B8263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>G-PCC Trisoup</w:t>
            </w:r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0C79C39B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3BE9AA5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0E38DD58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3690379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55B22FD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2FE13E17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6F17D80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00C7CFC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7C9AB1CC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3651D665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3319A119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3ACD7DFF" w14:textId="5CAD2A26" w:rsidR="003F4D0A" w:rsidRDefault="00F9121D" w:rsidP="00337677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进行汇报，讨论后得出，可以采取引入自适应的方法，对有增益的这类序列采用改进后的上下文顺序，而对于其他序列则仍然使用现有上下文顺序。</w:t>
            </w:r>
          </w:p>
          <w:p w14:paraId="25CF09D8" w14:textId="252221A7" w:rsidR="00F9121D" w:rsidRPr="00F9121D" w:rsidRDefault="00F9121D" w:rsidP="00337677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寻找有增益的这类序列的共性。</w:t>
            </w:r>
          </w:p>
          <w:p w14:paraId="78676EFC" w14:textId="77777777"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10F1CE57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7946171E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4BFACC32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1513C530" w14:textId="5D6F60B7" w:rsidR="004712F1" w:rsidRDefault="00F9121D" w:rsidP="00F9121D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对于各个序列的具体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表现形式不熟，不能从几何上初步认识到有增益点云序列的特征。</w:t>
            </w:r>
          </w:p>
          <w:p w14:paraId="27859D93" w14:textId="6BBA1974" w:rsidR="00F9121D" w:rsidRPr="00145E35" w:rsidRDefault="00F9121D" w:rsidP="00F9121D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对整个点云编解码的数据结构不清晰，无法快速找到能体现该类点云特点的数据。</w:t>
            </w:r>
          </w:p>
        </w:tc>
      </w:tr>
      <w:tr w:rsidR="00F74892" w:rsidRPr="006A5EA2" w14:paraId="7ABC5F65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8720D" w14:textId="759475AA" w:rsidR="00F74892" w:rsidRPr="00F9121D" w:rsidRDefault="00F74892" w:rsidP="00F9121D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szCs w:val="21"/>
              </w:rPr>
            </w:pPr>
            <w:r w:rsidRPr="00F9121D">
              <w:rPr>
                <w:rFonts w:hint="eastAsia"/>
                <w:b/>
                <w:szCs w:val="21"/>
              </w:rPr>
              <w:t>下周工作计划</w:t>
            </w:r>
          </w:p>
        </w:tc>
      </w:tr>
      <w:tr w:rsidR="00F74892" w:rsidRPr="006A5EA2" w14:paraId="0092B847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3BA26CA" w14:textId="77777777" w:rsidR="00F9121D" w:rsidRDefault="00F9121D" w:rsidP="00F9121D">
            <w:pPr>
              <w:pStyle w:val="a7"/>
              <w:numPr>
                <w:ilvl w:val="0"/>
                <w:numId w:val="4"/>
              </w:numPr>
              <w:ind w:left="357" w:firstLineChars="0" w:hanging="357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meshlab</w:t>
            </w:r>
            <w:r>
              <w:rPr>
                <w:rFonts w:hint="eastAsia"/>
              </w:rPr>
              <w:t>对有增益点云序列进行渲染，直观查看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表现形式</w:t>
            </w:r>
          </w:p>
          <w:p w14:paraId="32A1B468" w14:textId="1EF97996" w:rsidR="00F9121D" w:rsidRPr="00F9121D" w:rsidRDefault="00F9121D" w:rsidP="00F9121D">
            <w:pPr>
              <w:pStyle w:val="a7"/>
              <w:numPr>
                <w:ilvl w:val="0"/>
                <w:numId w:val="4"/>
              </w:numPr>
              <w:ind w:left="357" w:firstLineChars="0" w:hanging="357"/>
            </w:pPr>
            <w:r w:rsidRPr="00F9121D">
              <w:rPr>
                <w:rFonts w:hint="eastAsia"/>
              </w:rPr>
              <w:t>寻找这类有增益点云的共性</w:t>
            </w:r>
          </w:p>
        </w:tc>
      </w:tr>
      <w:tr w:rsidR="00F74892" w:rsidRPr="006A5EA2" w14:paraId="73951D9F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17B41BA4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72B323DB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A9E4733" w14:textId="77777777" w:rsidR="00F74892" w:rsidRPr="000B4B71" w:rsidRDefault="00F74892" w:rsidP="00337677">
            <w:pPr>
              <w:rPr>
                <w:b/>
              </w:rPr>
            </w:pPr>
          </w:p>
          <w:p w14:paraId="53340C60" w14:textId="1778E770" w:rsidR="00F74892" w:rsidRPr="009C7FBD" w:rsidRDefault="000B4B71" w:rsidP="0062584F">
            <w:r>
              <w:tab/>
            </w:r>
            <w:r w:rsidR="001101E6">
              <w:rPr>
                <w:rFonts w:hint="eastAsia"/>
              </w:rPr>
              <w:t>实验结果仍不理想，需要进一步思考原因所在。</w:t>
            </w:r>
            <w:r>
              <w:rPr>
                <w:rFonts w:hint="eastAsia"/>
              </w:rPr>
              <w:t>进度正常，继续学习</w:t>
            </w:r>
          </w:p>
          <w:p w14:paraId="0ECBA05C" w14:textId="3B55A600" w:rsidR="00F74892" w:rsidRPr="00145E35" w:rsidRDefault="00094161" w:rsidP="00337677">
            <w:pPr>
              <w:rPr>
                <w:b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46F33E36" wp14:editId="48902960">
                    <wp:simplePos x="0" y="0"/>
                    <wp:positionH relativeFrom="column">
                      <wp:posOffset>5105400</wp:posOffset>
                    </wp:positionH>
                    <wp:positionV relativeFrom="page">
                      <wp:posOffset>751840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34D3A8F6" w14:textId="09F29BF4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3705C068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5D736CBC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301F62F5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3F2411BE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5C97D76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F56D" w14:textId="77777777" w:rsidR="004F6A89" w:rsidRDefault="004F6A89" w:rsidP="009C7FBD">
      <w:pPr>
        <w:spacing w:line="240" w:lineRule="auto"/>
      </w:pPr>
      <w:r>
        <w:separator/>
      </w:r>
    </w:p>
  </w:endnote>
  <w:endnote w:type="continuationSeparator" w:id="0">
    <w:p w14:paraId="52E1287A" w14:textId="77777777" w:rsidR="004F6A89" w:rsidRDefault="004F6A89" w:rsidP="009C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28FC" w14:textId="77777777" w:rsidR="004F6A89" w:rsidRDefault="004F6A89" w:rsidP="009C7FBD">
      <w:pPr>
        <w:spacing w:line="240" w:lineRule="auto"/>
      </w:pPr>
      <w:r>
        <w:separator/>
      </w:r>
    </w:p>
  </w:footnote>
  <w:footnote w:type="continuationSeparator" w:id="0">
    <w:p w14:paraId="12E7D43E" w14:textId="77777777" w:rsidR="004F6A89" w:rsidRDefault="004F6A89" w:rsidP="009C7F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C3669"/>
    <w:multiLevelType w:val="hybridMultilevel"/>
    <w:tmpl w:val="8A0ED942"/>
    <w:lvl w:ilvl="0" w:tplc="37762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E97C00"/>
    <w:multiLevelType w:val="hybridMultilevel"/>
    <w:tmpl w:val="24981CD8"/>
    <w:lvl w:ilvl="0" w:tplc="DE563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A4492"/>
    <w:multiLevelType w:val="hybridMultilevel"/>
    <w:tmpl w:val="F752CEB4"/>
    <w:lvl w:ilvl="0" w:tplc="49269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145EA8"/>
    <w:multiLevelType w:val="hybridMultilevel"/>
    <w:tmpl w:val="069261EC"/>
    <w:lvl w:ilvl="0" w:tplc="1D0C9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6673425">
    <w:abstractNumId w:val="1"/>
  </w:num>
  <w:num w:numId="2" w16cid:durableId="361907651">
    <w:abstractNumId w:val="3"/>
  </w:num>
  <w:num w:numId="3" w16cid:durableId="1066076147">
    <w:abstractNumId w:val="2"/>
  </w:num>
  <w:num w:numId="4" w16cid:durableId="7898564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94161"/>
    <w:rsid w:val="000B4B71"/>
    <w:rsid w:val="001101E6"/>
    <w:rsid w:val="003F4D0A"/>
    <w:rsid w:val="004712F1"/>
    <w:rsid w:val="004F6A89"/>
    <w:rsid w:val="00574117"/>
    <w:rsid w:val="0062584F"/>
    <w:rsid w:val="006531DE"/>
    <w:rsid w:val="009C7FBD"/>
    <w:rsid w:val="00BC4EB2"/>
    <w:rsid w:val="00C94981"/>
    <w:rsid w:val="00F16B51"/>
    <w:rsid w:val="00F74892"/>
    <w:rsid w:val="00F9121D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352C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F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C7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11</cp:revision>
  <dcterms:created xsi:type="dcterms:W3CDTF">2023-03-03T08:02:00Z</dcterms:created>
  <dcterms:modified xsi:type="dcterms:W3CDTF">2023-05-31T06:25:00Z</dcterms:modified>
</cp:coreProperties>
</file>