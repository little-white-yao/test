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042F" w14:textId="7225C34D" w:rsidR="00F74892" w:rsidRPr="00D73361" w:rsidRDefault="00F74892" w:rsidP="00F74892">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6955F4">
        <w:rPr>
          <w:b/>
          <w:sz w:val="32"/>
          <w:szCs w:val="32"/>
        </w:rPr>
        <w:t xml:space="preserve"> </w:t>
      </w:r>
      <w:r w:rsidR="006955F4">
        <w:rPr>
          <w:rFonts w:hint="eastAsia"/>
          <w:b/>
          <w:sz w:val="32"/>
          <w:szCs w:val="32"/>
        </w:rPr>
        <w:t>十</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F74892" w:rsidRPr="00ED3452" w14:paraId="44E5B8A7" w14:textId="77777777" w:rsidTr="00337677">
        <w:trPr>
          <w:trHeight w:val="607"/>
        </w:trPr>
        <w:tc>
          <w:tcPr>
            <w:tcW w:w="900" w:type="dxa"/>
            <w:vAlign w:val="center"/>
          </w:tcPr>
          <w:p w14:paraId="0659334E" w14:textId="77777777" w:rsidR="00F74892" w:rsidRPr="00ED3452" w:rsidRDefault="00F74892" w:rsidP="00337677">
            <w:pPr>
              <w:jc w:val="center"/>
              <w:rPr>
                <w:b/>
              </w:rPr>
            </w:pPr>
            <w:r w:rsidRPr="00ED3452">
              <w:rPr>
                <w:rFonts w:hint="eastAsia"/>
                <w:b/>
              </w:rPr>
              <w:t>专业</w:t>
            </w:r>
          </w:p>
        </w:tc>
        <w:tc>
          <w:tcPr>
            <w:tcW w:w="3060" w:type="dxa"/>
            <w:vAlign w:val="center"/>
          </w:tcPr>
          <w:p w14:paraId="2711DB9A" w14:textId="77777777" w:rsidR="00F74892" w:rsidRPr="00ED3452" w:rsidRDefault="00BC4EB2" w:rsidP="00337677">
            <w:pPr>
              <w:jc w:val="center"/>
              <w:rPr>
                <w:b/>
              </w:rPr>
            </w:pPr>
            <w:r>
              <w:rPr>
                <w:rFonts w:hint="eastAsia"/>
                <w:b/>
              </w:rPr>
              <w:t>通信工程</w:t>
            </w:r>
          </w:p>
        </w:tc>
        <w:tc>
          <w:tcPr>
            <w:tcW w:w="720" w:type="dxa"/>
            <w:vAlign w:val="center"/>
          </w:tcPr>
          <w:p w14:paraId="7322797C" w14:textId="77777777" w:rsidR="00F74892" w:rsidRPr="00ED3452" w:rsidRDefault="00F74892" w:rsidP="00337677">
            <w:pPr>
              <w:jc w:val="center"/>
              <w:rPr>
                <w:b/>
              </w:rPr>
            </w:pPr>
            <w:r w:rsidRPr="00ED3452">
              <w:rPr>
                <w:rFonts w:hint="eastAsia"/>
                <w:b/>
              </w:rPr>
              <w:t>题目</w:t>
            </w:r>
          </w:p>
        </w:tc>
        <w:tc>
          <w:tcPr>
            <w:tcW w:w="4320" w:type="dxa"/>
            <w:gridSpan w:val="3"/>
            <w:vAlign w:val="center"/>
          </w:tcPr>
          <w:p w14:paraId="0C9B8263" w14:textId="77777777" w:rsidR="00F74892" w:rsidRPr="00ED3452" w:rsidRDefault="006531DE" w:rsidP="00337677">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F74892" w:rsidRPr="00ED3452" w14:paraId="0C79C39B" w14:textId="77777777" w:rsidTr="00337677">
        <w:trPr>
          <w:trHeight w:val="607"/>
        </w:trPr>
        <w:tc>
          <w:tcPr>
            <w:tcW w:w="900" w:type="dxa"/>
            <w:vAlign w:val="center"/>
          </w:tcPr>
          <w:p w14:paraId="3BE9AA59" w14:textId="77777777" w:rsidR="00F74892" w:rsidRPr="00ED3452" w:rsidRDefault="00F74892" w:rsidP="00337677">
            <w:pPr>
              <w:jc w:val="center"/>
              <w:rPr>
                <w:b/>
              </w:rPr>
            </w:pPr>
            <w:r w:rsidRPr="00ED3452">
              <w:rPr>
                <w:rFonts w:hint="eastAsia"/>
                <w:b/>
              </w:rPr>
              <w:t>学生姓名</w:t>
            </w:r>
          </w:p>
        </w:tc>
        <w:tc>
          <w:tcPr>
            <w:tcW w:w="3060" w:type="dxa"/>
            <w:vAlign w:val="center"/>
          </w:tcPr>
          <w:p w14:paraId="0E38DD58" w14:textId="77777777" w:rsidR="00F74892" w:rsidRPr="00ED3452" w:rsidRDefault="00BC4EB2" w:rsidP="00337677">
            <w:pPr>
              <w:jc w:val="center"/>
              <w:rPr>
                <w:b/>
              </w:rPr>
            </w:pPr>
            <w:r>
              <w:rPr>
                <w:rFonts w:hint="eastAsia"/>
                <w:b/>
              </w:rPr>
              <w:t>姚凯</w:t>
            </w:r>
          </w:p>
        </w:tc>
        <w:tc>
          <w:tcPr>
            <w:tcW w:w="720" w:type="dxa"/>
            <w:vAlign w:val="center"/>
          </w:tcPr>
          <w:p w14:paraId="3690379C" w14:textId="77777777" w:rsidR="00F74892" w:rsidRPr="00ED3452" w:rsidRDefault="00F74892" w:rsidP="00337677">
            <w:pPr>
              <w:jc w:val="center"/>
              <w:rPr>
                <w:b/>
              </w:rPr>
            </w:pPr>
            <w:r w:rsidRPr="00ED3452">
              <w:rPr>
                <w:rFonts w:hint="eastAsia"/>
                <w:b/>
              </w:rPr>
              <w:t>学号</w:t>
            </w:r>
          </w:p>
        </w:tc>
        <w:tc>
          <w:tcPr>
            <w:tcW w:w="1980" w:type="dxa"/>
            <w:vAlign w:val="center"/>
          </w:tcPr>
          <w:p w14:paraId="55B22FD1" w14:textId="77777777" w:rsidR="00F74892" w:rsidRPr="00ED3452" w:rsidRDefault="00BC4EB2" w:rsidP="00337677">
            <w:pPr>
              <w:jc w:val="center"/>
              <w:rPr>
                <w:b/>
              </w:rPr>
            </w:pPr>
            <w:r>
              <w:rPr>
                <w:rFonts w:hint="eastAsia"/>
                <w:b/>
              </w:rPr>
              <w:t>1</w:t>
            </w:r>
            <w:r>
              <w:rPr>
                <w:b/>
              </w:rPr>
              <w:t>9010100277</w:t>
            </w:r>
          </w:p>
        </w:tc>
        <w:tc>
          <w:tcPr>
            <w:tcW w:w="1080" w:type="dxa"/>
            <w:vAlign w:val="center"/>
          </w:tcPr>
          <w:p w14:paraId="2FE13E17" w14:textId="77777777" w:rsidR="00F74892" w:rsidRPr="00ED3452" w:rsidRDefault="00F74892" w:rsidP="00337677">
            <w:pPr>
              <w:jc w:val="center"/>
              <w:rPr>
                <w:b/>
              </w:rPr>
            </w:pPr>
            <w:r w:rsidRPr="00ED3452">
              <w:rPr>
                <w:rFonts w:hint="eastAsia"/>
                <w:b/>
              </w:rPr>
              <w:t>指导</w:t>
            </w:r>
          </w:p>
          <w:p w14:paraId="6F17D809" w14:textId="77777777" w:rsidR="00F74892" w:rsidRPr="00ED3452" w:rsidRDefault="00F74892" w:rsidP="00337677">
            <w:pPr>
              <w:jc w:val="center"/>
              <w:rPr>
                <w:b/>
              </w:rPr>
            </w:pPr>
            <w:r w:rsidRPr="00ED3452">
              <w:rPr>
                <w:rFonts w:hint="eastAsia"/>
                <w:b/>
              </w:rPr>
              <w:t>教师</w:t>
            </w:r>
          </w:p>
        </w:tc>
        <w:tc>
          <w:tcPr>
            <w:tcW w:w="1260" w:type="dxa"/>
            <w:vAlign w:val="center"/>
          </w:tcPr>
          <w:p w14:paraId="00C7CFC1" w14:textId="77777777" w:rsidR="00F74892" w:rsidRPr="00ED3452" w:rsidRDefault="00BC4EB2" w:rsidP="00337677">
            <w:pPr>
              <w:jc w:val="center"/>
              <w:rPr>
                <w:b/>
              </w:rPr>
            </w:pPr>
            <w:r>
              <w:rPr>
                <w:rFonts w:hint="eastAsia"/>
                <w:b/>
              </w:rPr>
              <w:t>张伟</w:t>
            </w:r>
          </w:p>
        </w:tc>
      </w:tr>
      <w:tr w:rsidR="00F74892" w:rsidRPr="00ED3452" w14:paraId="7C9AB1CC" w14:textId="77777777" w:rsidTr="00337677">
        <w:trPr>
          <w:trHeight w:val="384"/>
        </w:trPr>
        <w:tc>
          <w:tcPr>
            <w:tcW w:w="9000" w:type="dxa"/>
            <w:gridSpan w:val="6"/>
            <w:vAlign w:val="center"/>
          </w:tcPr>
          <w:p w14:paraId="3651D665" w14:textId="77777777" w:rsidR="00F74892" w:rsidRPr="006A5EA2" w:rsidRDefault="00F74892" w:rsidP="00337677">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F74892" w:rsidRPr="006A5EA2" w14:paraId="3319A119" w14:textId="77777777" w:rsidTr="00337677">
        <w:trPr>
          <w:trHeight w:val="2687"/>
        </w:trPr>
        <w:tc>
          <w:tcPr>
            <w:tcW w:w="9000" w:type="dxa"/>
            <w:gridSpan w:val="6"/>
            <w:vAlign w:val="center"/>
          </w:tcPr>
          <w:p w14:paraId="3ACD7DFF" w14:textId="3936E10D" w:rsidR="003F4D0A" w:rsidRDefault="006955F4" w:rsidP="00337677">
            <w:pPr>
              <w:pStyle w:val="a7"/>
              <w:numPr>
                <w:ilvl w:val="0"/>
                <w:numId w:val="1"/>
              </w:numPr>
              <w:ind w:firstLineChars="0"/>
            </w:pPr>
            <w:r>
              <w:rPr>
                <w:rFonts w:hint="eastAsia"/>
              </w:rPr>
              <w:t>完成了信息熵测量，对比</w:t>
            </w:r>
            <w:r>
              <w:rPr>
                <w:rFonts w:hint="eastAsia"/>
              </w:rPr>
              <w:t>TMC</w:t>
            </w:r>
            <w:r>
              <w:t>13</w:t>
            </w:r>
            <w:r>
              <w:rPr>
                <w:rFonts w:hint="eastAsia"/>
              </w:rPr>
              <w:t>v</w:t>
            </w:r>
            <w:r>
              <w:t>20</w:t>
            </w:r>
            <w:r>
              <w:rPr>
                <w:rFonts w:hint="eastAsia"/>
              </w:rPr>
              <w:t>得到了首次性能结果。</w:t>
            </w:r>
          </w:p>
          <w:p w14:paraId="5F504DC8" w14:textId="50425C86" w:rsidR="006955F4" w:rsidRDefault="006955F4" w:rsidP="006955F4">
            <w:pPr>
              <w:pStyle w:val="a7"/>
              <w:numPr>
                <w:ilvl w:val="0"/>
                <w:numId w:val="1"/>
              </w:numPr>
              <w:ind w:firstLineChars="0"/>
            </w:pPr>
            <w:r>
              <w:rPr>
                <w:rFonts w:hint="eastAsia"/>
              </w:rPr>
              <w:t>由于性能结果不理想，进行了实验过程的回顾，确保不是由于操作失误引起。</w:t>
            </w:r>
          </w:p>
          <w:p w14:paraId="02B5EC5C" w14:textId="4248CEA4" w:rsidR="006955F4" w:rsidRPr="006955F4" w:rsidRDefault="006955F4" w:rsidP="006955F4">
            <w:pPr>
              <w:pStyle w:val="a7"/>
              <w:numPr>
                <w:ilvl w:val="0"/>
                <w:numId w:val="1"/>
              </w:numPr>
              <w:ind w:firstLineChars="0"/>
            </w:pPr>
            <w:r>
              <w:rPr>
                <w:rFonts w:hint="eastAsia"/>
              </w:rPr>
              <w:t>初步分析性能不理想的原因是与各个上下文之间的相关性有关联。</w:t>
            </w:r>
          </w:p>
          <w:p w14:paraId="78676EFC" w14:textId="77777777" w:rsidR="00F74892" w:rsidRPr="006A5EA2" w:rsidRDefault="00F74892" w:rsidP="00337677">
            <w:pPr>
              <w:rPr>
                <w:b/>
                <w:szCs w:val="21"/>
              </w:rPr>
            </w:pPr>
          </w:p>
        </w:tc>
      </w:tr>
      <w:tr w:rsidR="00F74892" w:rsidRPr="006A5EA2" w14:paraId="10F1CE57" w14:textId="77777777" w:rsidTr="00337677">
        <w:trPr>
          <w:trHeight w:val="419"/>
        </w:trPr>
        <w:tc>
          <w:tcPr>
            <w:tcW w:w="9000" w:type="dxa"/>
            <w:gridSpan w:val="6"/>
            <w:vAlign w:val="center"/>
          </w:tcPr>
          <w:p w14:paraId="7946171E" w14:textId="77777777" w:rsidR="00F74892" w:rsidRPr="006A5EA2" w:rsidRDefault="00F74892" w:rsidP="00337677">
            <w:pPr>
              <w:rPr>
                <w:b/>
                <w:szCs w:val="21"/>
              </w:rPr>
            </w:pPr>
            <w:r>
              <w:rPr>
                <w:rFonts w:hint="eastAsia"/>
                <w:b/>
                <w:szCs w:val="21"/>
              </w:rPr>
              <w:t>2</w:t>
            </w:r>
            <w:r>
              <w:rPr>
                <w:rFonts w:hint="eastAsia"/>
                <w:b/>
                <w:szCs w:val="21"/>
              </w:rPr>
              <w:t>、存在的主要问题和解决办法与思路</w:t>
            </w:r>
          </w:p>
        </w:tc>
      </w:tr>
      <w:tr w:rsidR="00F74892" w:rsidRPr="006A5EA2" w14:paraId="4BFACC32" w14:textId="77777777" w:rsidTr="00337677">
        <w:trPr>
          <w:trHeight w:val="1540"/>
        </w:trPr>
        <w:tc>
          <w:tcPr>
            <w:tcW w:w="9000" w:type="dxa"/>
            <w:gridSpan w:val="6"/>
            <w:vAlign w:val="center"/>
          </w:tcPr>
          <w:p w14:paraId="07F71B40" w14:textId="6FD4C46F" w:rsidR="004712F1" w:rsidRDefault="006955F4" w:rsidP="006955F4">
            <w:pPr>
              <w:pStyle w:val="a7"/>
              <w:numPr>
                <w:ilvl w:val="0"/>
                <w:numId w:val="2"/>
              </w:numPr>
              <w:ind w:firstLineChars="0"/>
            </w:pPr>
            <w:r>
              <w:rPr>
                <w:rFonts w:hint="eastAsia"/>
              </w:rPr>
              <w:t>性能结果不理想，需要找到原因并进行改进，准备给老师汇报，寻求师兄，老师帮助。</w:t>
            </w:r>
          </w:p>
          <w:p w14:paraId="27859D93" w14:textId="6223C9D8" w:rsidR="006955F4" w:rsidRPr="00145E35" w:rsidRDefault="006955F4" w:rsidP="006955F4">
            <w:pPr>
              <w:pStyle w:val="a7"/>
              <w:numPr>
                <w:ilvl w:val="0"/>
                <w:numId w:val="2"/>
              </w:numPr>
              <w:ind w:firstLineChars="0"/>
            </w:pPr>
            <w:r>
              <w:rPr>
                <w:rFonts w:hint="eastAsia"/>
              </w:rPr>
              <w:t>相关性不知道怎么测</w:t>
            </w:r>
          </w:p>
        </w:tc>
      </w:tr>
      <w:tr w:rsidR="00F74892" w:rsidRPr="006A5EA2" w14:paraId="7ABC5F65" w14:textId="77777777" w:rsidTr="00337677">
        <w:trPr>
          <w:trHeight w:val="406"/>
        </w:trPr>
        <w:tc>
          <w:tcPr>
            <w:tcW w:w="9000" w:type="dxa"/>
            <w:gridSpan w:val="6"/>
            <w:vAlign w:val="center"/>
          </w:tcPr>
          <w:p w14:paraId="6F78720D" w14:textId="77777777" w:rsidR="00F74892" w:rsidRPr="006A5EA2" w:rsidRDefault="00F74892" w:rsidP="00337677">
            <w:pPr>
              <w:rPr>
                <w:b/>
                <w:szCs w:val="21"/>
              </w:rPr>
            </w:pPr>
            <w:r>
              <w:rPr>
                <w:rFonts w:hint="eastAsia"/>
                <w:b/>
                <w:szCs w:val="21"/>
              </w:rPr>
              <w:t>3</w:t>
            </w:r>
            <w:r>
              <w:rPr>
                <w:rFonts w:hint="eastAsia"/>
                <w:b/>
                <w:szCs w:val="21"/>
              </w:rPr>
              <w:t>、下周工作计划</w:t>
            </w:r>
          </w:p>
        </w:tc>
      </w:tr>
      <w:tr w:rsidR="00F74892" w:rsidRPr="006A5EA2" w14:paraId="0092B847" w14:textId="77777777" w:rsidTr="00337677">
        <w:trPr>
          <w:trHeight w:val="406"/>
        </w:trPr>
        <w:tc>
          <w:tcPr>
            <w:tcW w:w="9000" w:type="dxa"/>
            <w:gridSpan w:val="6"/>
            <w:vAlign w:val="center"/>
          </w:tcPr>
          <w:p w14:paraId="783E8504" w14:textId="085094FB" w:rsidR="006955F4" w:rsidRPr="00145E35" w:rsidRDefault="006955F4" w:rsidP="006955F4">
            <w:pPr>
              <w:pStyle w:val="a7"/>
              <w:numPr>
                <w:ilvl w:val="0"/>
                <w:numId w:val="3"/>
              </w:numPr>
              <w:ind w:firstLineChars="0"/>
            </w:pPr>
            <w:r>
              <w:rPr>
                <w:rFonts w:hint="eastAsia"/>
              </w:rPr>
              <w:t>根据讨论得到的方向进行改进。</w:t>
            </w:r>
          </w:p>
          <w:p w14:paraId="6268E172" w14:textId="77777777" w:rsidR="00F74892" w:rsidRDefault="00F74892" w:rsidP="00337677">
            <w:pPr>
              <w:rPr>
                <w:b/>
              </w:rPr>
            </w:pPr>
          </w:p>
          <w:p w14:paraId="32A1B468" w14:textId="77777777" w:rsidR="006955F4" w:rsidRDefault="006955F4" w:rsidP="00337677">
            <w:pPr>
              <w:rPr>
                <w:b/>
                <w:szCs w:val="21"/>
              </w:rPr>
            </w:pPr>
          </w:p>
        </w:tc>
      </w:tr>
      <w:tr w:rsidR="00F74892" w:rsidRPr="006A5EA2" w14:paraId="73951D9F" w14:textId="77777777" w:rsidTr="00337677">
        <w:trPr>
          <w:trHeight w:val="406"/>
        </w:trPr>
        <w:tc>
          <w:tcPr>
            <w:tcW w:w="9000" w:type="dxa"/>
            <w:gridSpan w:val="6"/>
            <w:vAlign w:val="center"/>
          </w:tcPr>
          <w:p w14:paraId="17B41BA4" w14:textId="77777777" w:rsidR="00F74892" w:rsidRDefault="00F74892" w:rsidP="00337677">
            <w:pPr>
              <w:rPr>
                <w:b/>
                <w:szCs w:val="21"/>
              </w:rPr>
            </w:pPr>
            <w:r>
              <w:rPr>
                <w:rFonts w:hint="eastAsia"/>
                <w:b/>
                <w:szCs w:val="21"/>
              </w:rPr>
              <w:t>4</w:t>
            </w:r>
            <w:r>
              <w:rPr>
                <w:rFonts w:hint="eastAsia"/>
                <w:b/>
                <w:szCs w:val="21"/>
              </w:rPr>
              <w:t>、导师意见</w:t>
            </w:r>
          </w:p>
        </w:tc>
      </w:tr>
      <w:tr w:rsidR="00F74892" w:rsidRPr="006A5EA2" w14:paraId="72B323DB" w14:textId="77777777" w:rsidTr="00337677">
        <w:trPr>
          <w:trHeight w:val="406"/>
        </w:trPr>
        <w:tc>
          <w:tcPr>
            <w:tcW w:w="9000" w:type="dxa"/>
            <w:gridSpan w:val="6"/>
            <w:vAlign w:val="center"/>
          </w:tcPr>
          <w:p w14:paraId="3A9E4733" w14:textId="77777777" w:rsidR="00F74892" w:rsidRPr="000B4B71" w:rsidRDefault="00F74892" w:rsidP="00337677">
            <w:pPr>
              <w:rPr>
                <w:b/>
              </w:rPr>
            </w:pPr>
          </w:p>
          <w:p w14:paraId="53340C60" w14:textId="5C88240F" w:rsidR="00F74892" w:rsidRPr="009C7FBD" w:rsidRDefault="000B4B71" w:rsidP="0062584F">
            <w:pPr>
              <w:rPr>
                <w:rFonts w:hint="eastAsia"/>
              </w:rPr>
            </w:pPr>
            <w:r>
              <w:tab/>
            </w:r>
            <w:r w:rsidR="00C96EBA">
              <w:rPr>
                <w:rFonts w:hint="eastAsia"/>
              </w:rPr>
              <w:t>单纯进行信息熵的测量不能够有效的反映上下文在实际使用过程中的效果，应该进行进一步分析</w:t>
            </w:r>
            <w:r w:rsidR="0030730F">
              <w:rPr>
                <w:rFonts w:hint="eastAsia"/>
              </w:rPr>
              <w:t>。</w:t>
            </w:r>
          </w:p>
          <w:p w14:paraId="0ECBA05C" w14:textId="6C68FAAF" w:rsidR="00F74892" w:rsidRPr="00145E35" w:rsidRDefault="00F74892" w:rsidP="00337677">
            <w:pPr>
              <w:rPr>
                <w:b/>
              </w:rPr>
            </w:pPr>
          </w:p>
          <w:p w14:paraId="34D3A8F6" w14:textId="1265F680" w:rsidR="00F74892" w:rsidRDefault="00FB5FA9" w:rsidP="00337677">
            <w:pPr>
              <w:rPr>
                <w:b/>
                <w:szCs w:val="21"/>
              </w:rPr>
            </w:pPr>
            <w:ins w:id="0" w:author="yao kai" w:date="2023-05-30T17:05:00Z">
              <w:r>
                <w:rPr>
                  <w:noProof/>
                </w:rPr>
                <w:drawing>
                  <wp:anchor distT="0" distB="0" distL="114300" distR="114300" simplePos="0" relativeHeight="251659264" behindDoc="0" locked="0" layoutInCell="1" allowOverlap="1" wp14:anchorId="1AF401C9" wp14:editId="31E16A05">
                    <wp:simplePos x="0" y="0"/>
                    <wp:positionH relativeFrom="column">
                      <wp:posOffset>5104130</wp:posOffset>
                    </wp:positionH>
                    <wp:positionV relativeFrom="page">
                      <wp:posOffset>1021715</wp:posOffset>
                    </wp:positionV>
                    <wp:extent cx="494030" cy="343535"/>
                    <wp:effectExtent l="0" t="0" r="1270" b="0"/>
                    <wp:wrapNone/>
                    <wp:docPr id="1" name="图片 1" descr="C:\Users\xiaoyu\Documents\Tencent Files\2498786275\Image\Group2\~1\PD\~1PDXRR)VF~AR_@[}EMO6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u\Documents\Tencent Files\2498786275\Image\Group2\~1\PD\~1PDXRR)VF~AR_@[}EMO6Y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03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F74892">
              <w:rPr>
                <w:rFonts w:hint="eastAsia"/>
                <w:b/>
                <w:szCs w:val="21"/>
              </w:rPr>
              <w:t xml:space="preserve">                                                  </w:t>
            </w:r>
            <w:r w:rsidR="00F74892">
              <w:rPr>
                <w:rFonts w:hint="eastAsia"/>
                <w:b/>
                <w:szCs w:val="21"/>
              </w:rPr>
              <w:t>指导教师（签名）：</w:t>
            </w:r>
          </w:p>
          <w:p w14:paraId="3705C068" w14:textId="77777777" w:rsidR="00F74892" w:rsidRDefault="00F74892" w:rsidP="00337677">
            <w:pPr>
              <w:rPr>
                <w:b/>
                <w:szCs w:val="21"/>
              </w:rPr>
            </w:pPr>
          </w:p>
        </w:tc>
      </w:tr>
    </w:tbl>
    <w:p w14:paraId="5D736CBC" w14:textId="77777777" w:rsidR="00F74892" w:rsidRDefault="00F74892" w:rsidP="00F7489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301F62F5" w14:textId="77777777" w:rsidR="00F74892" w:rsidRDefault="00F74892" w:rsidP="00F74892">
      <w:pPr>
        <w:ind w:left="960" w:hangingChars="400" w:hanging="960"/>
        <w:rPr>
          <w:szCs w:val="21"/>
        </w:rPr>
      </w:pPr>
      <w:r>
        <w:rPr>
          <w:rFonts w:hint="eastAsia"/>
          <w:szCs w:val="21"/>
        </w:rPr>
        <w:t xml:space="preserve">      2. </w:t>
      </w:r>
      <w:r>
        <w:rPr>
          <w:rFonts w:hint="eastAsia"/>
          <w:szCs w:val="21"/>
        </w:rPr>
        <w:t>此表格作为答辩资格审查材料之一。</w:t>
      </w:r>
    </w:p>
    <w:p w14:paraId="3F2411BE" w14:textId="77777777" w:rsidR="00F74892" w:rsidRDefault="00F74892" w:rsidP="00F7489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65C97D76" w14:textId="77777777" w:rsidR="00574117" w:rsidRPr="00F74892" w:rsidRDefault="00574117"/>
    <w:sectPr w:rsidR="00574117" w:rsidRPr="00F7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8A5E7" w14:textId="77777777" w:rsidR="00070947" w:rsidRDefault="00070947" w:rsidP="009C7FBD">
      <w:pPr>
        <w:spacing w:line="240" w:lineRule="auto"/>
      </w:pPr>
      <w:r>
        <w:separator/>
      </w:r>
    </w:p>
  </w:endnote>
  <w:endnote w:type="continuationSeparator" w:id="0">
    <w:p w14:paraId="53B7D683" w14:textId="77777777" w:rsidR="00070947" w:rsidRDefault="00070947" w:rsidP="009C7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9E1C" w14:textId="77777777" w:rsidR="00070947" w:rsidRDefault="00070947" w:rsidP="009C7FBD">
      <w:pPr>
        <w:spacing w:line="240" w:lineRule="auto"/>
      </w:pPr>
      <w:r>
        <w:separator/>
      </w:r>
    </w:p>
  </w:footnote>
  <w:footnote w:type="continuationSeparator" w:id="0">
    <w:p w14:paraId="29943254" w14:textId="77777777" w:rsidR="00070947" w:rsidRDefault="00070947" w:rsidP="009C7F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7154F"/>
    <w:multiLevelType w:val="hybridMultilevel"/>
    <w:tmpl w:val="5CD4A278"/>
    <w:lvl w:ilvl="0" w:tplc="F91E81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E97C00"/>
    <w:multiLevelType w:val="hybridMultilevel"/>
    <w:tmpl w:val="24981CD8"/>
    <w:lvl w:ilvl="0" w:tplc="DE563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145EA8"/>
    <w:multiLevelType w:val="hybridMultilevel"/>
    <w:tmpl w:val="069261EC"/>
    <w:lvl w:ilvl="0" w:tplc="1D0C9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6673425">
    <w:abstractNumId w:val="1"/>
  </w:num>
  <w:num w:numId="2" w16cid:durableId="361907651">
    <w:abstractNumId w:val="2"/>
  </w:num>
  <w:num w:numId="3" w16cid:durableId="4258101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kai">
    <w15:presenceInfo w15:providerId="Windows Live" w15:userId="75076055b2207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92"/>
    <w:rsid w:val="000100CF"/>
    <w:rsid w:val="00070947"/>
    <w:rsid w:val="000B4B71"/>
    <w:rsid w:val="00107D61"/>
    <w:rsid w:val="00215B1D"/>
    <w:rsid w:val="0030730F"/>
    <w:rsid w:val="003F4D0A"/>
    <w:rsid w:val="004712F1"/>
    <w:rsid w:val="00574117"/>
    <w:rsid w:val="0062584F"/>
    <w:rsid w:val="006531DE"/>
    <w:rsid w:val="006955F4"/>
    <w:rsid w:val="007434F5"/>
    <w:rsid w:val="009C7FBD"/>
    <w:rsid w:val="00BC4EB2"/>
    <w:rsid w:val="00C96EBA"/>
    <w:rsid w:val="00F74892"/>
    <w:rsid w:val="00F942E3"/>
    <w:rsid w:val="00FB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1352C"/>
  <w15:docId w15:val="{550FFD40-5547-4A33-AB3C-BBE862C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84F"/>
    <w:pPr>
      <w:widowControl w:val="0"/>
      <w:spacing w:line="40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F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C7FBD"/>
    <w:rPr>
      <w:rFonts w:ascii="Times New Roman" w:eastAsia="宋体" w:hAnsi="Times New Roman" w:cs="Times New Roman"/>
      <w:sz w:val="18"/>
      <w:szCs w:val="18"/>
    </w:rPr>
  </w:style>
  <w:style w:type="paragraph" w:styleId="a5">
    <w:name w:val="footer"/>
    <w:basedOn w:val="a"/>
    <w:link w:val="a6"/>
    <w:uiPriority w:val="99"/>
    <w:unhideWhenUsed/>
    <w:rsid w:val="009C7FBD"/>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C7FBD"/>
    <w:rPr>
      <w:rFonts w:ascii="Times New Roman" w:eastAsia="宋体" w:hAnsi="Times New Roman" w:cs="Times New Roman"/>
      <w:sz w:val="18"/>
      <w:szCs w:val="18"/>
    </w:rPr>
  </w:style>
  <w:style w:type="paragraph" w:styleId="a7">
    <w:name w:val="List Paragraph"/>
    <w:basedOn w:val="a"/>
    <w:uiPriority w:val="34"/>
    <w:qFormat/>
    <w:rsid w:val="009C7F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12</cp:revision>
  <cp:lastPrinted>2023-05-31T06:20:00Z</cp:lastPrinted>
  <dcterms:created xsi:type="dcterms:W3CDTF">2023-03-03T08:02:00Z</dcterms:created>
  <dcterms:modified xsi:type="dcterms:W3CDTF">2023-05-31T06:29:00Z</dcterms:modified>
</cp:coreProperties>
</file>