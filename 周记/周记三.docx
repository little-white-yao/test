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8FCD" w14:textId="673C8A03"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532222">
        <w:rPr>
          <w:rFonts w:hint="eastAsia"/>
          <w:b/>
          <w:sz w:val="32"/>
          <w:szCs w:val="32"/>
        </w:rPr>
        <w:t>三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14:paraId="37DFCAEB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14CC998C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专业</w:t>
            </w:r>
          </w:p>
        </w:tc>
        <w:tc>
          <w:tcPr>
            <w:tcW w:w="3060" w:type="dxa"/>
            <w:vAlign w:val="center"/>
          </w:tcPr>
          <w:p w14:paraId="082B3CE5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通信工程</w:t>
            </w:r>
          </w:p>
        </w:tc>
        <w:tc>
          <w:tcPr>
            <w:tcW w:w="720" w:type="dxa"/>
            <w:vAlign w:val="center"/>
          </w:tcPr>
          <w:p w14:paraId="7DCBD708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100556CE" w14:textId="77777777" w:rsidR="00F74892" w:rsidRPr="00ED3452" w:rsidRDefault="006531DE" w:rsidP="00337677">
            <w:pPr>
              <w:jc w:val="center"/>
              <w:rPr>
                <w:b/>
              </w:rPr>
            </w:pPr>
            <w:r w:rsidRPr="006531DE">
              <w:rPr>
                <w:b/>
              </w:rPr>
              <w:t xml:space="preserve">G-PCC </w:t>
            </w:r>
            <w:proofErr w:type="spellStart"/>
            <w:r w:rsidRPr="006531DE">
              <w:rPr>
                <w:b/>
              </w:rPr>
              <w:t>Trisoup</w:t>
            </w:r>
            <w:proofErr w:type="spellEnd"/>
            <w:r w:rsidRPr="006531DE">
              <w:rPr>
                <w:b/>
              </w:rPr>
              <w:t>点云几何信息编码优化</w:t>
            </w:r>
          </w:p>
        </w:tc>
      </w:tr>
      <w:tr w:rsidR="00F74892" w:rsidRPr="00ED3452" w14:paraId="2B42852A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1F78680C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693C638E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姚凯</w:t>
            </w:r>
          </w:p>
        </w:tc>
        <w:tc>
          <w:tcPr>
            <w:tcW w:w="720" w:type="dxa"/>
            <w:vAlign w:val="center"/>
          </w:tcPr>
          <w:p w14:paraId="4CC43E90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学号</w:t>
            </w:r>
          </w:p>
        </w:tc>
        <w:tc>
          <w:tcPr>
            <w:tcW w:w="1980" w:type="dxa"/>
            <w:vAlign w:val="center"/>
          </w:tcPr>
          <w:p w14:paraId="1FA0FD72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9010100277</w:t>
            </w:r>
          </w:p>
        </w:tc>
        <w:tc>
          <w:tcPr>
            <w:tcW w:w="1080" w:type="dxa"/>
            <w:vAlign w:val="center"/>
          </w:tcPr>
          <w:p w14:paraId="7E27BDCD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指导</w:t>
            </w:r>
          </w:p>
          <w:p w14:paraId="55A954F0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教师</w:t>
            </w:r>
          </w:p>
        </w:tc>
        <w:tc>
          <w:tcPr>
            <w:tcW w:w="1260" w:type="dxa"/>
            <w:vAlign w:val="center"/>
          </w:tcPr>
          <w:p w14:paraId="5C2C5194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张伟</w:t>
            </w:r>
          </w:p>
        </w:tc>
      </w:tr>
      <w:tr w:rsidR="00F74892" w:rsidRPr="00ED3452" w14:paraId="1686F36A" w14:textId="77777777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14:paraId="31FB7367" w14:textId="77777777"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14:paraId="3175D16D" w14:textId="77777777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14:paraId="62612E65" w14:textId="453DD54C" w:rsidR="009B6194" w:rsidRDefault="00532222" w:rsidP="00532222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阅读官方源代码里</w:t>
            </w:r>
            <w:r>
              <w:rPr>
                <w:rFonts w:hint="eastAsia"/>
              </w:rPr>
              <w:t>geometry_trisoup</w:t>
            </w:r>
            <w:r>
              <w:t>_encoder.cpp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geometry_</w:t>
            </w:r>
            <w:r>
              <w:t>trisoup_decoder.cpp</w:t>
            </w:r>
            <w:r>
              <w:rPr>
                <w:rFonts w:hint="eastAsia"/>
              </w:rPr>
              <w:t>部分</w:t>
            </w:r>
            <w:r w:rsidR="009B6194">
              <w:rPr>
                <w:rFonts w:hint="eastAsia"/>
              </w:rPr>
              <w:t>。</w:t>
            </w:r>
          </w:p>
          <w:p w14:paraId="5234D770" w14:textId="531102E3" w:rsidR="00F74892" w:rsidRDefault="00532222" w:rsidP="00532222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理解了</w:t>
            </w:r>
            <w:proofErr w:type="spellStart"/>
            <w:r>
              <w:rPr>
                <w:rFonts w:hint="eastAsia"/>
              </w:rPr>
              <w:t>trisoup</w:t>
            </w:r>
            <w:proofErr w:type="spellEnd"/>
            <w:r>
              <w:rPr>
                <w:rFonts w:hint="eastAsia"/>
              </w:rPr>
              <w:t>点云几何信息编码主要是传输两个方面的重建点云信息</w:t>
            </w:r>
            <w:r w:rsidR="009B6194">
              <w:rPr>
                <w:rFonts w:hint="eastAsia"/>
              </w:rPr>
              <w:t>：</w:t>
            </w:r>
            <w:r>
              <w:rPr>
                <w:rFonts w:hint="eastAsia"/>
              </w:rPr>
              <w:t>一个是立方体的某条</w:t>
            </w:r>
            <w:proofErr w:type="gramStart"/>
            <w:r>
              <w:rPr>
                <w:rFonts w:hint="eastAsia"/>
              </w:rPr>
              <w:t>边是否</w:t>
            </w:r>
            <w:proofErr w:type="gramEnd"/>
            <w:r>
              <w:rPr>
                <w:rFonts w:hint="eastAsia"/>
              </w:rPr>
              <w:t>被顶点占据，另一个是如果这条边被占据，那么顶点所在的位置信息</w:t>
            </w:r>
            <w:r w:rsidR="009B6194">
              <w:rPr>
                <w:rFonts w:hint="eastAsia"/>
              </w:rPr>
              <w:t>。</w:t>
            </w:r>
          </w:p>
          <w:p w14:paraId="0C4E433A" w14:textId="3CA0193B" w:rsidR="009B6194" w:rsidRPr="009B6194" w:rsidRDefault="009B6194" w:rsidP="009B6194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在具体代码里我有了解到，</w:t>
            </w:r>
            <w:proofErr w:type="spellStart"/>
            <w:r>
              <w:rPr>
                <w:rFonts w:hint="eastAsia"/>
              </w:rPr>
              <w:t>trisoup</w:t>
            </w:r>
            <w:proofErr w:type="spellEnd"/>
            <w:r>
              <w:rPr>
                <w:rFonts w:hint="eastAsia"/>
              </w:rPr>
              <w:t>编解码是在进行</w:t>
            </w:r>
            <w:proofErr w:type="gramStart"/>
            <w:r>
              <w:rPr>
                <w:rFonts w:hint="eastAsia"/>
              </w:rPr>
              <w:t>八叉树编码</w:t>
            </w:r>
            <w:proofErr w:type="gramEnd"/>
            <w:r>
              <w:rPr>
                <w:rFonts w:hint="eastAsia"/>
              </w:rPr>
              <w:t>一定层次后再开启的，这取决于高层传输的参数。</w:t>
            </w:r>
          </w:p>
        </w:tc>
      </w:tr>
      <w:tr w:rsidR="00F74892" w:rsidRPr="006A5EA2" w14:paraId="087FF1E0" w14:textId="77777777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14:paraId="0FF015C5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14:paraId="46DD67BE" w14:textId="77777777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14:paraId="58071656" w14:textId="77777777" w:rsidR="009B6194" w:rsidRDefault="009B6194" w:rsidP="0062584F">
            <w:r>
              <w:rPr>
                <w:rFonts w:hint="eastAsia"/>
              </w:rPr>
              <w:t>问题：</w:t>
            </w:r>
          </w:p>
          <w:p w14:paraId="405CDAEE" w14:textId="0AB2CA5F" w:rsidR="00F74892" w:rsidRDefault="009B6194" w:rsidP="006258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</w:t>
            </w:r>
            <w:r>
              <w:t>++</w:t>
            </w:r>
            <w:proofErr w:type="spellEnd"/>
            <w:r>
              <w:rPr>
                <w:rFonts w:hint="eastAsia"/>
              </w:rPr>
              <w:t>基础差，代码里面很多语法结构看不懂，导致代码阅读缓慢。</w:t>
            </w:r>
          </w:p>
          <w:p w14:paraId="431746E6" w14:textId="77777777" w:rsidR="009B6194" w:rsidRDefault="009B6194" w:rsidP="0062584F">
            <w:r>
              <w:t>2</w:t>
            </w:r>
            <w:r>
              <w:rPr>
                <w:rFonts w:hint="eastAsia"/>
              </w:rPr>
              <w:t>、对很多常用算法不熟悉</w:t>
            </w:r>
          </w:p>
          <w:p w14:paraId="1B84A9C9" w14:textId="77777777" w:rsidR="009B6194" w:rsidRDefault="009B6194" w:rsidP="0062584F">
            <w:r>
              <w:rPr>
                <w:rFonts w:hint="eastAsia"/>
              </w:rPr>
              <w:t>解决办法与思路：</w:t>
            </w:r>
          </w:p>
          <w:p w14:paraId="723F6596" w14:textId="0529166B" w:rsidR="009B6194" w:rsidRDefault="009B6194" w:rsidP="009B6194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先按照所了解到的原理，将代码与原理一块</w:t>
            </w:r>
            <w:proofErr w:type="gramStart"/>
            <w:r>
              <w:rPr>
                <w:rFonts w:hint="eastAsia"/>
              </w:rPr>
              <w:t>一块</w:t>
            </w:r>
            <w:proofErr w:type="gramEnd"/>
            <w:r>
              <w:rPr>
                <w:rFonts w:hint="eastAsia"/>
              </w:rPr>
              <w:t>对应起来，然后再分块进行理解</w:t>
            </w:r>
          </w:p>
          <w:p w14:paraId="2F6EC08B" w14:textId="3E98509F" w:rsidR="009B6194" w:rsidRPr="00145E35" w:rsidRDefault="009B6194" w:rsidP="009B6194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将不会的算法记下，单独进行学习</w:t>
            </w:r>
          </w:p>
        </w:tc>
      </w:tr>
      <w:tr w:rsidR="00F74892" w:rsidRPr="006A5EA2" w14:paraId="0C1B4606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36E1B64C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14:paraId="22C3533B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0932EAA5" w14:textId="09719C5A" w:rsidR="009B6194" w:rsidRPr="00145E35" w:rsidRDefault="009B6194" w:rsidP="009B6194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仔细学习关于</w:t>
            </w:r>
            <w:proofErr w:type="spellStart"/>
            <w:r>
              <w:rPr>
                <w:rFonts w:hint="eastAsia"/>
              </w:rPr>
              <w:t>trisoup</w:t>
            </w:r>
            <w:proofErr w:type="spellEnd"/>
            <w:r>
              <w:rPr>
                <w:rFonts w:hint="eastAsia"/>
              </w:rPr>
              <w:t>编码端的各项技术实现方法</w:t>
            </w:r>
          </w:p>
          <w:p w14:paraId="06AF42DC" w14:textId="77777777" w:rsidR="00F74892" w:rsidRPr="00145E35" w:rsidRDefault="00F74892" w:rsidP="0062584F">
            <w:pPr>
              <w:rPr>
                <w:b/>
              </w:rPr>
            </w:pPr>
          </w:p>
          <w:p w14:paraId="0CA4A10E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14:paraId="1263FAD6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3A5CBA4D" w14:textId="77777777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14:paraId="13D09588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031AE877" w14:textId="77777777" w:rsidR="009B6194" w:rsidRDefault="009B6194" w:rsidP="0062584F"/>
          <w:p w14:paraId="6568D3DC" w14:textId="570662EE" w:rsidR="00F74892" w:rsidRPr="00145E35" w:rsidRDefault="00D90DB6" w:rsidP="0062584F">
            <w:r>
              <w:tab/>
            </w:r>
            <w:r w:rsidR="009B6194">
              <w:rPr>
                <w:rFonts w:hint="eastAsia"/>
              </w:rPr>
              <w:t>开始</w:t>
            </w:r>
            <w:r>
              <w:rPr>
                <w:rFonts w:hint="eastAsia"/>
              </w:rPr>
              <w:t>根据原理进行代码的阅读，可以按照整个</w:t>
            </w:r>
            <w:proofErr w:type="gramStart"/>
            <w:r>
              <w:rPr>
                <w:rFonts w:hint="eastAsia"/>
              </w:rPr>
              <w:t>点云编解码</w:t>
            </w:r>
            <w:proofErr w:type="gramEnd"/>
            <w:r>
              <w:rPr>
                <w:rFonts w:hint="eastAsia"/>
              </w:rPr>
              <w:t>流程顺序来阅读代码，这样思路更加清晰。</w:t>
            </w:r>
          </w:p>
          <w:p w14:paraId="39EF0B3C" w14:textId="0346E1CC" w:rsidR="00F74892" w:rsidRPr="00145E35" w:rsidRDefault="00F160BC" w:rsidP="00337677">
            <w:pPr>
              <w:rPr>
                <w:b/>
              </w:rPr>
            </w:pPr>
            <w:ins w:id="0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659264" behindDoc="0" locked="0" layoutInCell="1" allowOverlap="1" wp14:anchorId="2225C667" wp14:editId="4D18A5DF">
                    <wp:simplePos x="0" y="0"/>
                    <wp:positionH relativeFrom="column">
                      <wp:posOffset>5101590</wp:posOffset>
                    </wp:positionH>
                    <wp:positionV relativeFrom="page">
                      <wp:posOffset>982980</wp:posOffset>
                    </wp:positionV>
                    <wp:extent cx="494030" cy="343535"/>
                    <wp:effectExtent l="0" t="0" r="1270" b="0"/>
                    <wp:wrapNone/>
                    <wp:docPr id="1" name="图片 1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  <w:p w14:paraId="228EC94D" w14:textId="0578B866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5ACD5F5F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</w:tbl>
    <w:p w14:paraId="440549F6" w14:textId="77777777"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19F34E1E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26089005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3189CF5B" w14:textId="77777777"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D3A18" w14:textId="77777777" w:rsidR="00210ABC" w:rsidRDefault="00210ABC" w:rsidP="00532222">
      <w:pPr>
        <w:spacing w:line="240" w:lineRule="auto"/>
      </w:pPr>
      <w:r>
        <w:separator/>
      </w:r>
    </w:p>
  </w:endnote>
  <w:endnote w:type="continuationSeparator" w:id="0">
    <w:p w14:paraId="22CAE82C" w14:textId="77777777" w:rsidR="00210ABC" w:rsidRDefault="00210ABC" w:rsidP="00532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F151" w14:textId="77777777" w:rsidR="00210ABC" w:rsidRDefault="00210ABC" w:rsidP="00532222">
      <w:pPr>
        <w:spacing w:line="240" w:lineRule="auto"/>
      </w:pPr>
      <w:r>
        <w:separator/>
      </w:r>
    </w:p>
  </w:footnote>
  <w:footnote w:type="continuationSeparator" w:id="0">
    <w:p w14:paraId="328ADBC9" w14:textId="77777777" w:rsidR="00210ABC" w:rsidRDefault="00210ABC" w:rsidP="005322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354"/>
    <w:multiLevelType w:val="hybridMultilevel"/>
    <w:tmpl w:val="24426F44"/>
    <w:lvl w:ilvl="0" w:tplc="981AC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3562F"/>
    <w:multiLevelType w:val="hybridMultilevel"/>
    <w:tmpl w:val="9ECA40E6"/>
    <w:lvl w:ilvl="0" w:tplc="7D1AC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710FA2"/>
    <w:multiLevelType w:val="hybridMultilevel"/>
    <w:tmpl w:val="6CBE31BA"/>
    <w:lvl w:ilvl="0" w:tplc="34C6D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8977778">
    <w:abstractNumId w:val="0"/>
  </w:num>
  <w:num w:numId="2" w16cid:durableId="192769205">
    <w:abstractNumId w:val="2"/>
  </w:num>
  <w:num w:numId="3" w16cid:durableId="92970039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o kai">
    <w15:presenceInfo w15:providerId="Windows Live" w15:userId="75076055b22077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92"/>
    <w:rsid w:val="000100CF"/>
    <w:rsid w:val="000B4B71"/>
    <w:rsid w:val="00210ABC"/>
    <w:rsid w:val="003F4D0A"/>
    <w:rsid w:val="00532222"/>
    <w:rsid w:val="00574117"/>
    <w:rsid w:val="0062584F"/>
    <w:rsid w:val="006531DE"/>
    <w:rsid w:val="007D06B7"/>
    <w:rsid w:val="009B6194"/>
    <w:rsid w:val="00BC4EB2"/>
    <w:rsid w:val="00D90DB6"/>
    <w:rsid w:val="00F160BC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608A0"/>
  <w15:docId w15:val="{550FFD40-5547-4A33-AB3C-BBE862C3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84F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22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22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22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322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yao kai</cp:lastModifiedBy>
  <cp:revision>8</cp:revision>
  <cp:lastPrinted>2023-05-31T06:08:00Z</cp:lastPrinted>
  <dcterms:created xsi:type="dcterms:W3CDTF">2023-03-03T08:02:00Z</dcterms:created>
  <dcterms:modified xsi:type="dcterms:W3CDTF">2023-05-31T06:12:00Z</dcterms:modified>
</cp:coreProperties>
</file>