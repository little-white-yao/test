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042F" w14:textId="5AD21134"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</w:t>
      </w:r>
      <w:r w:rsidR="006B7364">
        <w:rPr>
          <w:rFonts w:hint="eastAsia"/>
          <w:b/>
          <w:sz w:val="32"/>
          <w:szCs w:val="32"/>
        </w:rPr>
        <w:t>十四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14:paraId="44E5B8A7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0659334E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专业</w:t>
            </w:r>
          </w:p>
        </w:tc>
        <w:tc>
          <w:tcPr>
            <w:tcW w:w="3060" w:type="dxa"/>
            <w:vAlign w:val="center"/>
          </w:tcPr>
          <w:p w14:paraId="2711DB9A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通信工程</w:t>
            </w:r>
          </w:p>
        </w:tc>
        <w:tc>
          <w:tcPr>
            <w:tcW w:w="720" w:type="dxa"/>
            <w:vAlign w:val="center"/>
          </w:tcPr>
          <w:p w14:paraId="7322797C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0C9B8263" w14:textId="77777777" w:rsidR="00F74892" w:rsidRPr="00ED3452" w:rsidRDefault="006531DE" w:rsidP="00337677">
            <w:pPr>
              <w:jc w:val="center"/>
              <w:rPr>
                <w:b/>
              </w:rPr>
            </w:pPr>
            <w:r w:rsidRPr="006531DE">
              <w:rPr>
                <w:b/>
              </w:rPr>
              <w:t xml:space="preserve">G-PCC </w:t>
            </w:r>
            <w:proofErr w:type="spellStart"/>
            <w:r w:rsidRPr="006531DE">
              <w:rPr>
                <w:b/>
              </w:rPr>
              <w:t>Trisoup</w:t>
            </w:r>
            <w:proofErr w:type="spellEnd"/>
            <w:r w:rsidRPr="006531DE">
              <w:rPr>
                <w:b/>
              </w:rPr>
              <w:t>点云几何信息编码优化</w:t>
            </w:r>
          </w:p>
        </w:tc>
      </w:tr>
      <w:tr w:rsidR="00F74892" w:rsidRPr="00ED3452" w14:paraId="0C79C39B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3BE9AA59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0E38DD58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姚凯</w:t>
            </w:r>
          </w:p>
        </w:tc>
        <w:tc>
          <w:tcPr>
            <w:tcW w:w="720" w:type="dxa"/>
            <w:vAlign w:val="center"/>
          </w:tcPr>
          <w:p w14:paraId="3690379C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学号</w:t>
            </w:r>
          </w:p>
        </w:tc>
        <w:tc>
          <w:tcPr>
            <w:tcW w:w="1980" w:type="dxa"/>
            <w:vAlign w:val="center"/>
          </w:tcPr>
          <w:p w14:paraId="55B22FD1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9010100277</w:t>
            </w:r>
          </w:p>
        </w:tc>
        <w:tc>
          <w:tcPr>
            <w:tcW w:w="1080" w:type="dxa"/>
            <w:vAlign w:val="center"/>
          </w:tcPr>
          <w:p w14:paraId="2FE13E17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指导</w:t>
            </w:r>
          </w:p>
          <w:p w14:paraId="6F17D809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教师</w:t>
            </w:r>
          </w:p>
        </w:tc>
        <w:tc>
          <w:tcPr>
            <w:tcW w:w="1260" w:type="dxa"/>
            <w:vAlign w:val="center"/>
          </w:tcPr>
          <w:p w14:paraId="00C7CFC1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张伟</w:t>
            </w:r>
          </w:p>
        </w:tc>
      </w:tr>
      <w:tr w:rsidR="00F74892" w:rsidRPr="00ED3452" w14:paraId="7C9AB1CC" w14:textId="77777777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14:paraId="3651D665" w14:textId="77777777"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14:paraId="3319A119" w14:textId="77777777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14:paraId="10E99A6B" w14:textId="598A0F84" w:rsidR="009C7FBD" w:rsidRDefault="007C5FD7" w:rsidP="007C5FD7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meshlab</w:t>
            </w:r>
            <w:proofErr w:type="spellEnd"/>
            <w:r>
              <w:rPr>
                <w:rFonts w:hint="eastAsia"/>
              </w:rPr>
              <w:t>了解到，有增益的序列都是一些稀疏的，有较多平坦平面的点云序列，这类点云序列本不适合利用</w:t>
            </w:r>
            <w:proofErr w:type="spellStart"/>
            <w:r>
              <w:rPr>
                <w:rFonts w:hint="eastAsia"/>
              </w:rPr>
              <w:t>trisoup</w:t>
            </w:r>
            <w:proofErr w:type="spellEnd"/>
            <w:r>
              <w:rPr>
                <w:rFonts w:hint="eastAsia"/>
              </w:rPr>
              <w:t>进行几何信息编码</w:t>
            </w:r>
          </w:p>
          <w:p w14:paraId="3DA31089" w14:textId="776E0589" w:rsidR="007C5FD7" w:rsidRPr="003F4D0A" w:rsidRDefault="007C5FD7" w:rsidP="007C5FD7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再次对</w:t>
            </w:r>
            <w:proofErr w:type="spellStart"/>
            <w:r>
              <w:rPr>
                <w:rFonts w:hint="eastAsia"/>
              </w:rPr>
              <w:t>trisoup</w:t>
            </w:r>
            <w:proofErr w:type="spellEnd"/>
            <w:r>
              <w:rPr>
                <w:rFonts w:hint="eastAsia"/>
              </w:rPr>
              <w:t>熵编码过程中用到的动态</w:t>
            </w:r>
            <w:r>
              <w:rPr>
                <w:rFonts w:hint="eastAsia"/>
              </w:rPr>
              <w:t>OBUF</w:t>
            </w:r>
            <w:r>
              <w:rPr>
                <w:rFonts w:hint="eastAsia"/>
              </w:rPr>
              <w:t>进行了仔细理解，发现动态</w:t>
            </w:r>
            <w:r>
              <w:rPr>
                <w:rFonts w:hint="eastAsia"/>
              </w:rPr>
              <w:t>OBUF</w:t>
            </w:r>
            <w:r>
              <w:rPr>
                <w:rFonts w:hint="eastAsia"/>
              </w:rPr>
              <w:t>对于上下文信息的利用是逐</w:t>
            </w:r>
            <w:proofErr w:type="gramStart"/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递增</w:t>
            </w:r>
            <w:proofErr w:type="gramEnd"/>
            <w:r>
              <w:rPr>
                <w:rFonts w:hint="eastAsia"/>
              </w:rPr>
              <w:t>的，但是我们现有改进上下文的方法是多</w:t>
            </w:r>
            <w:r>
              <w:rPr>
                <w:rFonts w:hint="eastAsia"/>
              </w:rPr>
              <w:t>bit</w:t>
            </w:r>
            <w:proofErr w:type="gramStart"/>
            <w:r>
              <w:rPr>
                <w:rFonts w:hint="eastAsia"/>
              </w:rPr>
              <w:t>位同时</w:t>
            </w:r>
            <w:proofErr w:type="gramEnd"/>
            <w:r>
              <w:rPr>
                <w:rFonts w:hint="eastAsia"/>
              </w:rPr>
              <w:t>进行交换，考虑是否会影响最终性能结果。</w:t>
            </w:r>
          </w:p>
          <w:p w14:paraId="3ACD7DFF" w14:textId="77777777" w:rsidR="003F4D0A" w:rsidRPr="003F4D0A" w:rsidRDefault="003F4D0A" w:rsidP="00337677">
            <w:pPr>
              <w:rPr>
                <w:rFonts w:asciiTheme="minorEastAsia" w:eastAsiaTheme="minorEastAsia" w:hAnsiTheme="minorEastAsia"/>
              </w:rPr>
            </w:pPr>
          </w:p>
          <w:p w14:paraId="78676EFC" w14:textId="77777777"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14:paraId="10F1CE57" w14:textId="77777777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14:paraId="7946171E" w14:textId="77777777"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14:paraId="4BFACC32" w14:textId="77777777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14:paraId="42AE2D24" w14:textId="77777777" w:rsidR="004712F1" w:rsidRDefault="0038278C" w:rsidP="0038278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改变上下文顺序后，性能出现负增益的具体原因尚未找出</w:t>
            </w:r>
          </w:p>
          <w:p w14:paraId="27859D93" w14:textId="29DFAE6E" w:rsidR="0038278C" w:rsidRPr="00145E35" w:rsidRDefault="0038278C" w:rsidP="0038278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尝试从动态</w:t>
            </w:r>
            <w:r>
              <w:rPr>
                <w:rFonts w:hint="eastAsia"/>
              </w:rPr>
              <w:t>OBUF</w:t>
            </w:r>
            <w:r>
              <w:rPr>
                <w:rFonts w:hint="eastAsia"/>
              </w:rPr>
              <w:t>角度入手寻找原因</w:t>
            </w:r>
          </w:p>
        </w:tc>
      </w:tr>
      <w:tr w:rsidR="00F74892" w:rsidRPr="006A5EA2" w14:paraId="7ABC5F65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6F78720D" w14:textId="77777777"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14:paraId="0092B847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3DD131D3" w14:textId="1D7136BC" w:rsidR="00F74892" w:rsidRDefault="007C5FD7" w:rsidP="0038278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开始进行毕业设计撰写</w:t>
            </w:r>
          </w:p>
          <w:p w14:paraId="32A1B468" w14:textId="33C2EBEA" w:rsidR="0038278C" w:rsidRPr="0038278C" w:rsidRDefault="0038278C" w:rsidP="0038278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考虑通过修改某一上下文的各个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位，然后测量性能结果，来验证猜想。</w:t>
            </w:r>
          </w:p>
        </w:tc>
      </w:tr>
      <w:tr w:rsidR="00F74892" w:rsidRPr="006A5EA2" w14:paraId="73951D9F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17B41BA4" w14:textId="77777777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14:paraId="72B323DB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3A9E4733" w14:textId="77777777" w:rsidR="00F74892" w:rsidRPr="000B4B71" w:rsidRDefault="00F74892" w:rsidP="00337677">
            <w:pPr>
              <w:rPr>
                <w:b/>
              </w:rPr>
            </w:pPr>
          </w:p>
          <w:p w14:paraId="53340C60" w14:textId="12A0A38D" w:rsidR="00F74892" w:rsidRPr="009C7FBD" w:rsidRDefault="000B4B71" w:rsidP="0062584F">
            <w:pPr>
              <w:rPr>
                <w:rFonts w:hint="eastAsia"/>
              </w:rPr>
            </w:pPr>
            <w:r>
              <w:tab/>
            </w:r>
            <w:r w:rsidR="00C54958">
              <w:rPr>
                <w:rFonts w:hint="eastAsia"/>
              </w:rPr>
              <w:t>建议下一步对动态</w:t>
            </w:r>
            <w:r w:rsidR="00C54958">
              <w:rPr>
                <w:rFonts w:hint="eastAsia"/>
              </w:rPr>
              <w:t>OBUF</w:t>
            </w:r>
            <w:r w:rsidR="00C54958">
              <w:rPr>
                <w:rFonts w:hint="eastAsia"/>
              </w:rPr>
              <w:t>的工作原理进行详细学习，从而对实验结果进行进一步分析。</w:t>
            </w:r>
          </w:p>
          <w:p w14:paraId="0ECBA05C" w14:textId="6AB44DF7" w:rsidR="00F74892" w:rsidRPr="00145E35" w:rsidRDefault="00F74892" w:rsidP="00337677">
            <w:pPr>
              <w:rPr>
                <w:b/>
              </w:rPr>
            </w:pPr>
          </w:p>
          <w:p w14:paraId="34D3A8F6" w14:textId="221FF598" w:rsidR="00F74892" w:rsidRDefault="00C54958" w:rsidP="00337677">
            <w:pPr>
              <w:rPr>
                <w:b/>
                <w:szCs w:val="21"/>
              </w:rPr>
            </w:pPr>
            <w:ins w:id="0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659264" behindDoc="0" locked="0" layoutInCell="1" allowOverlap="1" wp14:anchorId="3F5F4B4F" wp14:editId="5003D2B9">
                    <wp:simplePos x="0" y="0"/>
                    <wp:positionH relativeFrom="column">
                      <wp:posOffset>5091430</wp:posOffset>
                    </wp:positionH>
                    <wp:positionV relativeFrom="page">
                      <wp:posOffset>1029970</wp:posOffset>
                    </wp:positionV>
                    <wp:extent cx="494030" cy="343535"/>
                    <wp:effectExtent l="0" t="0" r="1270" b="0"/>
                    <wp:wrapNone/>
                    <wp:docPr id="1" name="图片 1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  <w:r w:rsidR="00F74892">
              <w:rPr>
                <w:rFonts w:hint="eastAsia"/>
                <w:b/>
                <w:szCs w:val="21"/>
              </w:rPr>
              <w:t xml:space="preserve">                                                  </w:t>
            </w:r>
            <w:r w:rsidR="00F74892">
              <w:rPr>
                <w:rFonts w:hint="eastAsia"/>
                <w:b/>
                <w:szCs w:val="21"/>
              </w:rPr>
              <w:t>指导教师（签名）：</w:t>
            </w:r>
          </w:p>
          <w:p w14:paraId="3705C068" w14:textId="77777777" w:rsidR="00F74892" w:rsidRDefault="00F74892" w:rsidP="00337677">
            <w:pPr>
              <w:rPr>
                <w:b/>
                <w:szCs w:val="21"/>
              </w:rPr>
            </w:pPr>
          </w:p>
        </w:tc>
      </w:tr>
    </w:tbl>
    <w:p w14:paraId="5D736CBC" w14:textId="77777777"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301F62F5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3F2411BE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65C97D76" w14:textId="77777777"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D04E3" w14:textId="77777777" w:rsidR="006C5AE5" w:rsidRDefault="006C5AE5" w:rsidP="009C7FBD">
      <w:pPr>
        <w:spacing w:line="240" w:lineRule="auto"/>
      </w:pPr>
      <w:r>
        <w:separator/>
      </w:r>
    </w:p>
  </w:endnote>
  <w:endnote w:type="continuationSeparator" w:id="0">
    <w:p w14:paraId="69A827AE" w14:textId="77777777" w:rsidR="006C5AE5" w:rsidRDefault="006C5AE5" w:rsidP="009C7F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A442A" w14:textId="77777777" w:rsidR="006C5AE5" w:rsidRDefault="006C5AE5" w:rsidP="009C7FBD">
      <w:pPr>
        <w:spacing w:line="240" w:lineRule="auto"/>
      </w:pPr>
      <w:r>
        <w:separator/>
      </w:r>
    </w:p>
  </w:footnote>
  <w:footnote w:type="continuationSeparator" w:id="0">
    <w:p w14:paraId="6A7FE32A" w14:textId="77777777" w:rsidR="006C5AE5" w:rsidRDefault="006C5AE5" w:rsidP="009C7F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35FD6"/>
    <w:multiLevelType w:val="hybridMultilevel"/>
    <w:tmpl w:val="A6826FB8"/>
    <w:lvl w:ilvl="0" w:tplc="478AD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E97C00"/>
    <w:multiLevelType w:val="hybridMultilevel"/>
    <w:tmpl w:val="24981CD8"/>
    <w:lvl w:ilvl="0" w:tplc="DE563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145EA8"/>
    <w:multiLevelType w:val="hybridMultilevel"/>
    <w:tmpl w:val="069261EC"/>
    <w:lvl w:ilvl="0" w:tplc="1D0C99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6673425">
    <w:abstractNumId w:val="1"/>
  </w:num>
  <w:num w:numId="2" w16cid:durableId="361907651">
    <w:abstractNumId w:val="2"/>
  </w:num>
  <w:num w:numId="3" w16cid:durableId="161822293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o kai">
    <w15:presenceInfo w15:providerId="Windows Live" w15:userId="75076055b22077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92"/>
    <w:rsid w:val="000100CF"/>
    <w:rsid w:val="000B4B71"/>
    <w:rsid w:val="0038278C"/>
    <w:rsid w:val="003F4D0A"/>
    <w:rsid w:val="004712F1"/>
    <w:rsid w:val="00574117"/>
    <w:rsid w:val="0062584F"/>
    <w:rsid w:val="006531DE"/>
    <w:rsid w:val="006B7364"/>
    <w:rsid w:val="006C5AE5"/>
    <w:rsid w:val="007A727B"/>
    <w:rsid w:val="007C5FD7"/>
    <w:rsid w:val="009C7FBD"/>
    <w:rsid w:val="00BC4EB2"/>
    <w:rsid w:val="00C54958"/>
    <w:rsid w:val="00F74892"/>
    <w:rsid w:val="00F9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1352C"/>
  <w15:docId w15:val="{550FFD40-5547-4A33-AB3C-BBE862C3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84F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7FB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7FB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7FBD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C7F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yao kai</cp:lastModifiedBy>
  <cp:revision>12</cp:revision>
  <dcterms:created xsi:type="dcterms:W3CDTF">2023-03-03T08:02:00Z</dcterms:created>
  <dcterms:modified xsi:type="dcterms:W3CDTF">2023-05-31T06:27:00Z</dcterms:modified>
</cp:coreProperties>
</file>