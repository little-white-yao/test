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042F" w14:textId="46D02393" w:rsidR="00F74892" w:rsidRPr="00D73361" w:rsidRDefault="00F74892" w:rsidP="00F551F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DD58B1">
        <w:rPr>
          <w:rFonts w:hint="eastAsia"/>
          <w:b/>
          <w:sz w:val="32"/>
          <w:szCs w:val="32"/>
        </w:rPr>
        <w:t>十二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14:paraId="44E5B8A7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0659334E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专业</w:t>
            </w:r>
          </w:p>
        </w:tc>
        <w:tc>
          <w:tcPr>
            <w:tcW w:w="3060" w:type="dxa"/>
            <w:vAlign w:val="center"/>
          </w:tcPr>
          <w:p w14:paraId="2711DB9A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通信工程</w:t>
            </w:r>
          </w:p>
        </w:tc>
        <w:tc>
          <w:tcPr>
            <w:tcW w:w="720" w:type="dxa"/>
            <w:vAlign w:val="center"/>
          </w:tcPr>
          <w:p w14:paraId="7322797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0C9B8263" w14:textId="77777777" w:rsidR="00F74892" w:rsidRPr="00ED3452" w:rsidRDefault="006531DE" w:rsidP="00337677">
            <w:pPr>
              <w:jc w:val="center"/>
              <w:rPr>
                <w:b/>
              </w:rPr>
            </w:pPr>
            <w:r w:rsidRPr="006531DE">
              <w:rPr>
                <w:b/>
              </w:rPr>
              <w:t>G-PCC Trisoup</w:t>
            </w:r>
            <w:r w:rsidRPr="006531DE">
              <w:rPr>
                <w:b/>
              </w:rPr>
              <w:t>点云几何信息编码优化</w:t>
            </w:r>
          </w:p>
        </w:tc>
      </w:tr>
      <w:tr w:rsidR="00F74892" w:rsidRPr="00ED3452" w14:paraId="0C79C39B" w14:textId="77777777" w:rsidTr="00337677">
        <w:trPr>
          <w:trHeight w:val="607"/>
        </w:trPr>
        <w:tc>
          <w:tcPr>
            <w:tcW w:w="900" w:type="dxa"/>
            <w:vAlign w:val="center"/>
          </w:tcPr>
          <w:p w14:paraId="3BE9AA59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0E38DD58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姚凯</w:t>
            </w:r>
          </w:p>
        </w:tc>
        <w:tc>
          <w:tcPr>
            <w:tcW w:w="720" w:type="dxa"/>
            <w:vAlign w:val="center"/>
          </w:tcPr>
          <w:p w14:paraId="3690379C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学号</w:t>
            </w:r>
          </w:p>
        </w:tc>
        <w:tc>
          <w:tcPr>
            <w:tcW w:w="1980" w:type="dxa"/>
            <w:vAlign w:val="center"/>
          </w:tcPr>
          <w:p w14:paraId="55B22FD1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9010100277</w:t>
            </w:r>
          </w:p>
        </w:tc>
        <w:tc>
          <w:tcPr>
            <w:tcW w:w="1080" w:type="dxa"/>
            <w:vAlign w:val="center"/>
          </w:tcPr>
          <w:p w14:paraId="2FE13E17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指导</w:t>
            </w:r>
          </w:p>
          <w:p w14:paraId="6F17D809" w14:textId="77777777" w:rsidR="00F74892" w:rsidRPr="00ED3452" w:rsidRDefault="00F74892" w:rsidP="00337677">
            <w:pPr>
              <w:jc w:val="center"/>
              <w:rPr>
                <w:b/>
              </w:rPr>
            </w:pPr>
            <w:r w:rsidRPr="00ED3452">
              <w:rPr>
                <w:rFonts w:hint="eastAsia"/>
                <w:b/>
              </w:rPr>
              <w:t>教师</w:t>
            </w:r>
          </w:p>
        </w:tc>
        <w:tc>
          <w:tcPr>
            <w:tcW w:w="1260" w:type="dxa"/>
            <w:vAlign w:val="center"/>
          </w:tcPr>
          <w:p w14:paraId="00C7CFC1" w14:textId="77777777" w:rsidR="00F74892" w:rsidRPr="00ED3452" w:rsidRDefault="00BC4EB2" w:rsidP="003376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张伟</w:t>
            </w:r>
          </w:p>
        </w:tc>
      </w:tr>
      <w:tr w:rsidR="00F74892" w:rsidRPr="00ED3452" w14:paraId="7C9AB1CC" w14:textId="77777777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14:paraId="3651D665" w14:textId="77777777"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14:paraId="3319A119" w14:textId="77777777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14:paraId="3ACD7DFF" w14:textId="0AF8A6A7" w:rsidR="003F4D0A" w:rsidRDefault="00030627" w:rsidP="00337677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信息与位置信息用到的上下文都进行了条件熵测量</w:t>
            </w:r>
          </w:p>
          <w:p w14:paraId="1E3921F0" w14:textId="367C1A1A" w:rsidR="00030627" w:rsidRDefault="00030627" w:rsidP="00337677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按照条件熵递增的顺序对上下文进行排序</w:t>
            </w:r>
          </w:p>
          <w:p w14:paraId="375DA3E2" w14:textId="1203A01C" w:rsidR="00030627" w:rsidRPr="00030627" w:rsidRDefault="00030627" w:rsidP="00337677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TMC</w:t>
            </w:r>
            <w:r>
              <w:t>13</w:t>
            </w:r>
            <w:r>
              <w:rPr>
                <w:rFonts w:hint="eastAsia"/>
              </w:rPr>
              <w:t>v</w:t>
            </w:r>
            <w:r>
              <w:t>20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anchor</w:t>
            </w:r>
            <w:r>
              <w:rPr>
                <w:rFonts w:hint="eastAsia"/>
              </w:rPr>
              <w:t>进行性能测试</w:t>
            </w:r>
          </w:p>
          <w:p w14:paraId="78676EFC" w14:textId="77777777"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14:paraId="10F1CE57" w14:textId="77777777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14:paraId="7946171E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14:paraId="4BFACC32" w14:textId="77777777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14:paraId="3B3A6990" w14:textId="77777777" w:rsidR="00030627" w:rsidRDefault="00030627" w:rsidP="00030627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相比于只用信息熵大小关系来决定上下文顺序，加入条件熵后，性能有一定改变，虽然整体的性能没有增益，但是个别序列性能增益较大</w:t>
            </w:r>
          </w:p>
          <w:p w14:paraId="27859D93" w14:textId="0214A623" w:rsidR="00030627" w:rsidRPr="00145E35" w:rsidRDefault="00030627" w:rsidP="00030627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现有测量条件熵的实验方案，得到了只能是局部最优解，因为在不同的条件下，各个上下文的条件熵会不同</w:t>
            </w:r>
          </w:p>
        </w:tc>
      </w:tr>
      <w:tr w:rsidR="00F74892" w:rsidRPr="006A5EA2" w14:paraId="7ABC5F65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8720D" w14:textId="77777777"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14:paraId="0092B847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27A5E5E0" w14:textId="1C599802" w:rsidR="00030627" w:rsidRDefault="00030627" w:rsidP="00030627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对性能测试结果进行汇报</w:t>
            </w:r>
          </w:p>
          <w:p w14:paraId="32A1B468" w14:textId="0080DA83" w:rsidR="00030627" w:rsidRPr="00030627" w:rsidRDefault="00030627" w:rsidP="00030627"/>
        </w:tc>
      </w:tr>
      <w:tr w:rsidR="00F74892" w:rsidRPr="006A5EA2" w14:paraId="73951D9F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17B41BA4" w14:textId="77777777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14:paraId="72B323DB" w14:textId="77777777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14:paraId="3A9E4733" w14:textId="77777777" w:rsidR="00F74892" w:rsidRPr="000B4B71" w:rsidRDefault="00F74892" w:rsidP="00337677">
            <w:pPr>
              <w:rPr>
                <w:b/>
              </w:rPr>
            </w:pPr>
          </w:p>
          <w:p w14:paraId="53340C60" w14:textId="76E2D627" w:rsidR="00F74892" w:rsidRPr="009C7FBD" w:rsidRDefault="000B4B71" w:rsidP="0062584F">
            <w:pPr>
              <w:rPr>
                <w:rFonts w:hint="eastAsia"/>
              </w:rPr>
            </w:pPr>
            <w:r>
              <w:tab/>
            </w:r>
            <w:r w:rsidR="001E0694">
              <w:rPr>
                <w:rFonts w:hint="eastAsia"/>
              </w:rPr>
              <w:t>设计求解条件熵的方法巧妙，能迅速的将想法付诸实践。进度正常，继续学习</w:t>
            </w:r>
          </w:p>
          <w:p w14:paraId="0ECBA05C" w14:textId="1D07B9B7" w:rsidR="00F74892" w:rsidRPr="00145E35" w:rsidRDefault="001E0694" w:rsidP="00337677">
            <w:pPr>
              <w:rPr>
                <w:b/>
              </w:rPr>
            </w:pPr>
            <w:ins w:id="0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53C5CAAB" wp14:editId="37984BC4">
                    <wp:simplePos x="0" y="0"/>
                    <wp:positionH relativeFrom="column">
                      <wp:posOffset>5073650</wp:posOffset>
                    </wp:positionH>
                    <wp:positionV relativeFrom="page">
                      <wp:posOffset>764540</wp:posOffset>
                    </wp:positionV>
                    <wp:extent cx="494030" cy="343535"/>
                    <wp:effectExtent l="0" t="0" r="1270" b="0"/>
                    <wp:wrapNone/>
                    <wp:docPr id="1" name="图片 1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  <w:p w14:paraId="34D3A8F6" w14:textId="555E4847"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3705C068" w14:textId="77777777" w:rsidR="00F74892" w:rsidRDefault="00F74892" w:rsidP="00337677">
            <w:pPr>
              <w:rPr>
                <w:b/>
                <w:szCs w:val="21"/>
              </w:rPr>
            </w:pPr>
          </w:p>
        </w:tc>
      </w:tr>
    </w:tbl>
    <w:p w14:paraId="5D736CBC" w14:textId="77777777"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301F62F5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3F2411BE" w14:textId="77777777" w:rsidR="00F74892" w:rsidRDefault="00F74892" w:rsidP="00F74892">
      <w:pPr>
        <w:ind w:left="960" w:hangingChars="400" w:hanging="96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5C97D76" w14:textId="77777777"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3450" w14:textId="77777777" w:rsidR="006C590F" w:rsidRDefault="006C590F" w:rsidP="009C7FBD">
      <w:pPr>
        <w:spacing w:line="240" w:lineRule="auto"/>
      </w:pPr>
      <w:r>
        <w:separator/>
      </w:r>
    </w:p>
  </w:endnote>
  <w:endnote w:type="continuationSeparator" w:id="0">
    <w:p w14:paraId="241CC885" w14:textId="77777777" w:rsidR="006C590F" w:rsidRDefault="006C590F" w:rsidP="009C7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1DFA7" w14:textId="77777777" w:rsidR="006C590F" w:rsidRDefault="006C590F" w:rsidP="009C7FBD">
      <w:pPr>
        <w:spacing w:line="240" w:lineRule="auto"/>
      </w:pPr>
      <w:r>
        <w:separator/>
      </w:r>
    </w:p>
  </w:footnote>
  <w:footnote w:type="continuationSeparator" w:id="0">
    <w:p w14:paraId="3E0EB681" w14:textId="77777777" w:rsidR="006C590F" w:rsidRDefault="006C590F" w:rsidP="009C7F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97C00"/>
    <w:multiLevelType w:val="hybridMultilevel"/>
    <w:tmpl w:val="24981CD8"/>
    <w:lvl w:ilvl="0" w:tplc="DE563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45EA8"/>
    <w:multiLevelType w:val="hybridMultilevel"/>
    <w:tmpl w:val="069261EC"/>
    <w:lvl w:ilvl="0" w:tplc="1D0C9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5B4526"/>
    <w:multiLevelType w:val="hybridMultilevel"/>
    <w:tmpl w:val="CC7C6474"/>
    <w:lvl w:ilvl="0" w:tplc="5FE8A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6673425">
    <w:abstractNumId w:val="0"/>
  </w:num>
  <w:num w:numId="2" w16cid:durableId="361907651">
    <w:abstractNumId w:val="1"/>
  </w:num>
  <w:num w:numId="3" w16cid:durableId="123666829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kai">
    <w15:presenceInfo w15:providerId="Windows Live" w15:userId="75076055b22077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92"/>
    <w:rsid w:val="000100CF"/>
    <w:rsid w:val="00030627"/>
    <w:rsid w:val="000B4B71"/>
    <w:rsid w:val="001E0694"/>
    <w:rsid w:val="003F4D0A"/>
    <w:rsid w:val="00443F67"/>
    <w:rsid w:val="004712F1"/>
    <w:rsid w:val="00574117"/>
    <w:rsid w:val="0062584F"/>
    <w:rsid w:val="006531DE"/>
    <w:rsid w:val="006C590F"/>
    <w:rsid w:val="009C7FBD"/>
    <w:rsid w:val="00BC4EB2"/>
    <w:rsid w:val="00DD58B1"/>
    <w:rsid w:val="00F551F2"/>
    <w:rsid w:val="00F74892"/>
    <w:rsid w:val="00F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352C"/>
  <w15:docId w15:val="{550FFD40-5547-4A33-AB3C-BBE862C3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4F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FB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FB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FB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C7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yao kai</cp:lastModifiedBy>
  <cp:revision>11</cp:revision>
  <dcterms:created xsi:type="dcterms:W3CDTF">2023-03-03T08:02:00Z</dcterms:created>
  <dcterms:modified xsi:type="dcterms:W3CDTF">2023-05-31T06:24:00Z</dcterms:modified>
</cp:coreProperties>
</file>