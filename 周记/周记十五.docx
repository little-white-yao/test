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C042F" w14:textId="5480DC61"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</w:t>
      </w:r>
      <w:r w:rsidR="00EE67ED">
        <w:rPr>
          <w:rFonts w:hint="eastAsia"/>
          <w:b/>
          <w:sz w:val="32"/>
          <w:szCs w:val="32"/>
        </w:rPr>
        <w:t>十五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14:paraId="44E5B8A7" w14:textId="77777777" w:rsidTr="00337677">
        <w:trPr>
          <w:trHeight w:val="607"/>
        </w:trPr>
        <w:tc>
          <w:tcPr>
            <w:tcW w:w="900" w:type="dxa"/>
            <w:vAlign w:val="center"/>
          </w:tcPr>
          <w:p w14:paraId="0659334E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专业</w:t>
            </w:r>
          </w:p>
        </w:tc>
        <w:tc>
          <w:tcPr>
            <w:tcW w:w="3060" w:type="dxa"/>
            <w:vAlign w:val="center"/>
          </w:tcPr>
          <w:p w14:paraId="2711DB9A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通信工程</w:t>
            </w:r>
          </w:p>
        </w:tc>
        <w:tc>
          <w:tcPr>
            <w:tcW w:w="720" w:type="dxa"/>
            <w:vAlign w:val="center"/>
          </w:tcPr>
          <w:p w14:paraId="7322797C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14:paraId="0C9B8263" w14:textId="77777777" w:rsidR="00F74892" w:rsidRPr="00ED3452" w:rsidRDefault="006531DE" w:rsidP="00337677">
            <w:pPr>
              <w:jc w:val="center"/>
              <w:rPr>
                <w:b/>
              </w:rPr>
            </w:pPr>
            <w:r w:rsidRPr="006531DE">
              <w:rPr>
                <w:b/>
              </w:rPr>
              <w:t>G-PCC Trisoup</w:t>
            </w:r>
            <w:r w:rsidRPr="006531DE">
              <w:rPr>
                <w:b/>
              </w:rPr>
              <w:t>点云几何信息编码优化</w:t>
            </w:r>
          </w:p>
        </w:tc>
      </w:tr>
      <w:tr w:rsidR="00F74892" w:rsidRPr="00ED3452" w14:paraId="0C79C39B" w14:textId="77777777" w:rsidTr="00337677">
        <w:trPr>
          <w:trHeight w:val="607"/>
        </w:trPr>
        <w:tc>
          <w:tcPr>
            <w:tcW w:w="900" w:type="dxa"/>
            <w:vAlign w:val="center"/>
          </w:tcPr>
          <w:p w14:paraId="3BE9AA59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学生姓名</w:t>
            </w:r>
          </w:p>
        </w:tc>
        <w:tc>
          <w:tcPr>
            <w:tcW w:w="3060" w:type="dxa"/>
            <w:vAlign w:val="center"/>
          </w:tcPr>
          <w:p w14:paraId="0E38DD58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姚凯</w:t>
            </w:r>
          </w:p>
        </w:tc>
        <w:tc>
          <w:tcPr>
            <w:tcW w:w="720" w:type="dxa"/>
            <w:vAlign w:val="center"/>
          </w:tcPr>
          <w:p w14:paraId="3690379C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学号</w:t>
            </w:r>
          </w:p>
        </w:tc>
        <w:tc>
          <w:tcPr>
            <w:tcW w:w="1980" w:type="dxa"/>
            <w:vAlign w:val="center"/>
          </w:tcPr>
          <w:p w14:paraId="55B22FD1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9010100277</w:t>
            </w:r>
          </w:p>
        </w:tc>
        <w:tc>
          <w:tcPr>
            <w:tcW w:w="1080" w:type="dxa"/>
            <w:vAlign w:val="center"/>
          </w:tcPr>
          <w:p w14:paraId="2FE13E17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指导</w:t>
            </w:r>
          </w:p>
          <w:p w14:paraId="6F17D809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教师</w:t>
            </w:r>
          </w:p>
        </w:tc>
        <w:tc>
          <w:tcPr>
            <w:tcW w:w="1260" w:type="dxa"/>
            <w:vAlign w:val="center"/>
          </w:tcPr>
          <w:p w14:paraId="00C7CFC1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张伟</w:t>
            </w:r>
          </w:p>
        </w:tc>
      </w:tr>
      <w:tr w:rsidR="00F74892" w:rsidRPr="00ED3452" w14:paraId="7C9AB1CC" w14:textId="77777777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14:paraId="3651D665" w14:textId="77777777"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14:paraId="3319A119" w14:textId="77777777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14:paraId="3CF449DA" w14:textId="1CACDEB9" w:rsidR="00D90F66" w:rsidRDefault="00D90F66" w:rsidP="00D90F6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列好论文大纲</w:t>
            </w:r>
          </w:p>
          <w:p w14:paraId="4AF1E465" w14:textId="78DFF157" w:rsidR="00D90F66" w:rsidRPr="00D90F66" w:rsidRDefault="00D90F66" w:rsidP="00D90F6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完成论文的第一章与第二章</w:t>
            </w:r>
          </w:p>
          <w:p w14:paraId="78676EFC" w14:textId="77777777" w:rsidR="00F74892" w:rsidRPr="006A5EA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14:paraId="10F1CE57" w14:textId="77777777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14:paraId="7946171E" w14:textId="77777777"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14:paraId="4BFACC32" w14:textId="77777777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14:paraId="27859D93" w14:textId="423A8A72" w:rsidR="004712F1" w:rsidRPr="00145E35" w:rsidRDefault="00D90F66" w:rsidP="004D1D47">
            <w:r>
              <w:rPr>
                <w:rFonts w:hint="eastAsia"/>
              </w:rPr>
              <w:t>无</w:t>
            </w:r>
          </w:p>
        </w:tc>
      </w:tr>
      <w:tr w:rsidR="00F74892" w:rsidRPr="006A5EA2" w14:paraId="7ABC5F65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6F78720D" w14:textId="77777777"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14:paraId="0092B847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04A46ACC" w14:textId="5DF2F5EB" w:rsidR="00F74892" w:rsidRDefault="00AD593D" w:rsidP="00AD593D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完成论文第三章与第四章</w:t>
            </w:r>
          </w:p>
          <w:p w14:paraId="2A1AB733" w14:textId="3703980F" w:rsidR="00AD593D" w:rsidRPr="00AD593D" w:rsidRDefault="00AD593D" w:rsidP="00AD593D">
            <w:pPr>
              <w:pStyle w:val="a7"/>
              <w:numPr>
                <w:ilvl w:val="0"/>
                <w:numId w:val="3"/>
              </w:numPr>
              <w:ind w:firstLineChars="0"/>
              <w:rPr>
                <w:bCs/>
              </w:rPr>
            </w:pPr>
            <w:r w:rsidRPr="00AD593D">
              <w:rPr>
                <w:rFonts w:hint="eastAsia"/>
                <w:bCs/>
              </w:rPr>
              <w:t>对论文中所用到的图片进行收集，绘制</w:t>
            </w:r>
          </w:p>
          <w:p w14:paraId="32A1B468" w14:textId="77777777"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14:paraId="73951D9F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17B41BA4" w14:textId="77777777"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14:paraId="72B323DB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3A9E4733" w14:textId="77777777" w:rsidR="00F74892" w:rsidRPr="000B4B71" w:rsidRDefault="00F74892" w:rsidP="00337677">
            <w:pPr>
              <w:rPr>
                <w:b/>
              </w:rPr>
            </w:pPr>
          </w:p>
          <w:p w14:paraId="53340C60" w14:textId="6D914714" w:rsidR="00F74892" w:rsidRPr="009C7FBD" w:rsidRDefault="000B4B71" w:rsidP="0062584F">
            <w:pPr>
              <w:rPr>
                <w:rFonts w:hint="eastAsia"/>
              </w:rPr>
            </w:pPr>
            <w:r>
              <w:tab/>
            </w:r>
            <w:r w:rsidR="005A3006">
              <w:rPr>
                <w:rFonts w:hint="eastAsia"/>
              </w:rPr>
              <w:t>开始论文的撰写工作，进度正常。</w:t>
            </w:r>
          </w:p>
          <w:p w14:paraId="0ECBA05C" w14:textId="03B05F4D" w:rsidR="00F74892" w:rsidRPr="00145E35" w:rsidRDefault="005A3006" w:rsidP="00337677">
            <w:pPr>
              <w:rPr>
                <w:b/>
              </w:rPr>
            </w:pPr>
            <w:ins w:id="0" w:author="yao kai" w:date="2023-05-30T17:05:00Z">
              <w:r>
                <w:rPr>
                  <w:noProof/>
                </w:rPr>
                <w:drawing>
                  <wp:anchor distT="0" distB="0" distL="114300" distR="114300" simplePos="0" relativeHeight="251659264" behindDoc="0" locked="0" layoutInCell="1" allowOverlap="1" wp14:anchorId="7963AEE1" wp14:editId="7E3D9144">
                    <wp:simplePos x="0" y="0"/>
                    <wp:positionH relativeFrom="column">
                      <wp:posOffset>5086350</wp:posOffset>
                    </wp:positionH>
                    <wp:positionV relativeFrom="page">
                      <wp:posOffset>764540</wp:posOffset>
                    </wp:positionV>
                    <wp:extent cx="494030" cy="343535"/>
                    <wp:effectExtent l="0" t="0" r="1270" b="0"/>
                    <wp:wrapNone/>
                    <wp:docPr id="1" name="图片 1" descr="C:\Users\xiaoyu\Documents\Tencent Files\2498786275\Image\Group2\~1\PD\~1PDXRR)VF~AR_@[}EMO6Y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xiaoyu\Documents\Tencent Files\2498786275\Image\Group2\~1\PD\~1PDXRR)VF~AR_@[}EMO6YM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4030" cy="343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</w:p>
          <w:p w14:paraId="34D3A8F6" w14:textId="4CF8E685"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14:paraId="3705C068" w14:textId="77777777" w:rsidR="00F74892" w:rsidRDefault="00F74892" w:rsidP="00337677">
            <w:pPr>
              <w:rPr>
                <w:b/>
                <w:szCs w:val="21"/>
              </w:rPr>
            </w:pPr>
          </w:p>
        </w:tc>
      </w:tr>
    </w:tbl>
    <w:p w14:paraId="5D736CBC" w14:textId="77777777"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301F62F5" w14:textId="77777777" w:rsidR="00F74892" w:rsidRDefault="00F74892" w:rsidP="00F74892">
      <w:pPr>
        <w:ind w:left="960" w:hangingChars="400" w:hanging="96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3F2411BE" w14:textId="77777777" w:rsidR="00F74892" w:rsidRDefault="00F74892" w:rsidP="00F74892">
      <w:pPr>
        <w:ind w:left="960" w:hangingChars="400" w:hanging="96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65C97D76" w14:textId="77777777"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5A845" w14:textId="77777777" w:rsidR="00481819" w:rsidRDefault="00481819" w:rsidP="009C7FBD">
      <w:pPr>
        <w:spacing w:line="240" w:lineRule="auto"/>
      </w:pPr>
      <w:r>
        <w:separator/>
      </w:r>
    </w:p>
  </w:endnote>
  <w:endnote w:type="continuationSeparator" w:id="0">
    <w:p w14:paraId="5EE10F3F" w14:textId="77777777" w:rsidR="00481819" w:rsidRDefault="00481819" w:rsidP="009C7F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59486" w14:textId="77777777" w:rsidR="00481819" w:rsidRDefault="00481819" w:rsidP="009C7FBD">
      <w:pPr>
        <w:spacing w:line="240" w:lineRule="auto"/>
      </w:pPr>
      <w:r>
        <w:separator/>
      </w:r>
    </w:p>
  </w:footnote>
  <w:footnote w:type="continuationSeparator" w:id="0">
    <w:p w14:paraId="318D3940" w14:textId="77777777" w:rsidR="00481819" w:rsidRDefault="00481819" w:rsidP="009C7F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1B45"/>
    <w:multiLevelType w:val="hybridMultilevel"/>
    <w:tmpl w:val="CD666408"/>
    <w:lvl w:ilvl="0" w:tplc="2820CB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DE97C00"/>
    <w:multiLevelType w:val="hybridMultilevel"/>
    <w:tmpl w:val="24981CD8"/>
    <w:lvl w:ilvl="0" w:tplc="DE563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145EA8"/>
    <w:multiLevelType w:val="hybridMultilevel"/>
    <w:tmpl w:val="069261EC"/>
    <w:lvl w:ilvl="0" w:tplc="1D0C99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6673425">
    <w:abstractNumId w:val="1"/>
  </w:num>
  <w:num w:numId="2" w16cid:durableId="361907651">
    <w:abstractNumId w:val="2"/>
  </w:num>
  <w:num w:numId="3" w16cid:durableId="19904885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o kai">
    <w15:presenceInfo w15:providerId="Windows Live" w15:userId="75076055b22077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92"/>
    <w:rsid w:val="000100CF"/>
    <w:rsid w:val="000B4B71"/>
    <w:rsid w:val="003F4D0A"/>
    <w:rsid w:val="004712F1"/>
    <w:rsid w:val="00481819"/>
    <w:rsid w:val="004D1D47"/>
    <w:rsid w:val="00574117"/>
    <w:rsid w:val="005A3006"/>
    <w:rsid w:val="0062584F"/>
    <w:rsid w:val="006531DE"/>
    <w:rsid w:val="006D40DD"/>
    <w:rsid w:val="009C7FBD"/>
    <w:rsid w:val="00AD593D"/>
    <w:rsid w:val="00BC4EB2"/>
    <w:rsid w:val="00D90F66"/>
    <w:rsid w:val="00EE67ED"/>
    <w:rsid w:val="00F74892"/>
    <w:rsid w:val="00F9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1352C"/>
  <w15:docId w15:val="{550FFD40-5547-4A33-AB3C-BBE862C3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84F"/>
    <w:pPr>
      <w:widowControl w:val="0"/>
      <w:spacing w:line="40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7FB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7FB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7FBD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C7F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yao kai</cp:lastModifiedBy>
  <cp:revision>12</cp:revision>
  <dcterms:created xsi:type="dcterms:W3CDTF">2023-03-03T08:02:00Z</dcterms:created>
  <dcterms:modified xsi:type="dcterms:W3CDTF">2023-05-31T06:28:00Z</dcterms:modified>
</cp:coreProperties>
</file>