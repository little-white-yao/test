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042F" w14:textId="56C69D69"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 w:rsidR="00566DFA">
        <w:rPr>
          <w:rFonts w:hint="eastAsia"/>
          <w:b/>
          <w:sz w:val="32"/>
          <w:szCs w:val="32"/>
        </w:rPr>
        <w:t xml:space="preserve"> </w:t>
      </w:r>
      <w:r w:rsidR="00566DFA">
        <w:rPr>
          <w:rFonts w:hint="eastAsia"/>
          <w:b/>
          <w:sz w:val="32"/>
          <w:szCs w:val="32"/>
        </w:rPr>
        <w:t>十六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14:paraId="44E5B8A7" w14:textId="77777777" w:rsidTr="00337677">
        <w:trPr>
          <w:trHeight w:val="607"/>
        </w:trPr>
        <w:tc>
          <w:tcPr>
            <w:tcW w:w="900" w:type="dxa"/>
            <w:vAlign w:val="center"/>
          </w:tcPr>
          <w:p w14:paraId="0659334E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专业</w:t>
            </w:r>
          </w:p>
        </w:tc>
        <w:tc>
          <w:tcPr>
            <w:tcW w:w="3060" w:type="dxa"/>
            <w:vAlign w:val="center"/>
          </w:tcPr>
          <w:p w14:paraId="2711DB9A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通信工程</w:t>
            </w:r>
          </w:p>
        </w:tc>
        <w:tc>
          <w:tcPr>
            <w:tcW w:w="720" w:type="dxa"/>
            <w:vAlign w:val="center"/>
          </w:tcPr>
          <w:p w14:paraId="7322797C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0C9B8263" w14:textId="77777777" w:rsidR="00F74892" w:rsidRPr="00ED3452" w:rsidRDefault="006531DE" w:rsidP="00337677">
            <w:pPr>
              <w:jc w:val="center"/>
              <w:rPr>
                <w:b/>
              </w:rPr>
            </w:pPr>
            <w:r w:rsidRPr="006531DE">
              <w:rPr>
                <w:b/>
              </w:rPr>
              <w:t>G-PCC Trisoup</w:t>
            </w:r>
            <w:r w:rsidRPr="006531DE">
              <w:rPr>
                <w:b/>
              </w:rPr>
              <w:t>点云几何信息编码优化</w:t>
            </w:r>
          </w:p>
        </w:tc>
      </w:tr>
      <w:tr w:rsidR="00F74892" w:rsidRPr="00ED3452" w14:paraId="0C79C39B" w14:textId="77777777" w:rsidTr="00337677">
        <w:trPr>
          <w:trHeight w:val="607"/>
        </w:trPr>
        <w:tc>
          <w:tcPr>
            <w:tcW w:w="900" w:type="dxa"/>
            <w:vAlign w:val="center"/>
          </w:tcPr>
          <w:p w14:paraId="3BE9AA59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0E38DD58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姚凯</w:t>
            </w:r>
          </w:p>
        </w:tc>
        <w:tc>
          <w:tcPr>
            <w:tcW w:w="720" w:type="dxa"/>
            <w:vAlign w:val="center"/>
          </w:tcPr>
          <w:p w14:paraId="3690379C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学号</w:t>
            </w:r>
          </w:p>
        </w:tc>
        <w:tc>
          <w:tcPr>
            <w:tcW w:w="1980" w:type="dxa"/>
            <w:vAlign w:val="center"/>
          </w:tcPr>
          <w:p w14:paraId="55B22FD1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9010100277</w:t>
            </w:r>
          </w:p>
        </w:tc>
        <w:tc>
          <w:tcPr>
            <w:tcW w:w="1080" w:type="dxa"/>
            <w:vAlign w:val="center"/>
          </w:tcPr>
          <w:p w14:paraId="2FE13E17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指导</w:t>
            </w:r>
          </w:p>
          <w:p w14:paraId="6F17D809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教师</w:t>
            </w:r>
          </w:p>
        </w:tc>
        <w:tc>
          <w:tcPr>
            <w:tcW w:w="1260" w:type="dxa"/>
            <w:vAlign w:val="center"/>
          </w:tcPr>
          <w:p w14:paraId="00C7CFC1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张伟</w:t>
            </w:r>
          </w:p>
        </w:tc>
      </w:tr>
      <w:tr w:rsidR="00F74892" w:rsidRPr="00ED3452" w14:paraId="7C9AB1CC" w14:textId="77777777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14:paraId="3651D665" w14:textId="77777777"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14:paraId="3319A119" w14:textId="77777777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14:paraId="3ACD7DFF" w14:textId="6B62E9DF" w:rsidR="003F4D0A" w:rsidRPr="008301EF" w:rsidRDefault="008301EF" w:rsidP="008301EF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完成了论文了第三章与第四章</w:t>
            </w:r>
          </w:p>
          <w:p w14:paraId="0A5718C4" w14:textId="64108960" w:rsidR="008301EF" w:rsidRPr="008301EF" w:rsidRDefault="008301EF" w:rsidP="008301EF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完成了总结与致谢部分</w:t>
            </w:r>
          </w:p>
          <w:p w14:paraId="30799D12" w14:textId="7622A528" w:rsidR="008301EF" w:rsidRPr="003F4D0A" w:rsidRDefault="008301EF" w:rsidP="008301EF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准备答辩</w:t>
            </w:r>
            <w:r>
              <w:rPr>
                <w:rFonts w:hint="eastAsia"/>
              </w:rPr>
              <w:t>ppt</w:t>
            </w:r>
          </w:p>
          <w:p w14:paraId="78676EFC" w14:textId="77777777"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14:paraId="10F1CE57" w14:textId="77777777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14:paraId="7946171E" w14:textId="77777777"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14:paraId="4BFACC32" w14:textId="77777777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14:paraId="780907A7" w14:textId="77777777" w:rsidR="004712F1" w:rsidRDefault="001E6FA9" w:rsidP="008301EF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论文存在表达不准确的地方，需要通过与老师的交流，进行适当修改</w:t>
            </w:r>
          </w:p>
          <w:p w14:paraId="27859D93" w14:textId="57B39326" w:rsidR="001E6FA9" w:rsidRPr="00145E35" w:rsidRDefault="001E6FA9" w:rsidP="008301EF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论文格式核对</w:t>
            </w:r>
          </w:p>
        </w:tc>
      </w:tr>
      <w:tr w:rsidR="00F74892" w:rsidRPr="006A5EA2" w14:paraId="7ABC5F65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6F78720D" w14:textId="77777777"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14:paraId="0092B847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04A46ACC" w14:textId="2EE8252C" w:rsidR="00F74892" w:rsidRDefault="008301EF" w:rsidP="008301EF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论文初稿完成</w:t>
            </w:r>
          </w:p>
          <w:p w14:paraId="3A677B0B" w14:textId="4610BD79" w:rsidR="008301EF" w:rsidRPr="008301EF" w:rsidRDefault="008301EF" w:rsidP="008301EF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熟悉答辩流程，准备答辩</w:t>
            </w:r>
          </w:p>
          <w:p w14:paraId="32A1B468" w14:textId="77777777"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14:paraId="73951D9F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17B41BA4" w14:textId="77777777"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14:paraId="72B323DB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3A9E4733" w14:textId="77777777" w:rsidR="00F74892" w:rsidRPr="000B4B71" w:rsidRDefault="00F74892" w:rsidP="00337677">
            <w:pPr>
              <w:rPr>
                <w:b/>
              </w:rPr>
            </w:pPr>
          </w:p>
          <w:p w14:paraId="53340C60" w14:textId="20188BF4" w:rsidR="00F74892" w:rsidRPr="009C7FBD" w:rsidRDefault="000B4B71" w:rsidP="0062584F">
            <w:pPr>
              <w:rPr>
                <w:rFonts w:hint="eastAsia"/>
              </w:rPr>
            </w:pPr>
            <w:r>
              <w:tab/>
            </w:r>
            <w:r w:rsidR="00444A42">
              <w:rPr>
                <w:rFonts w:hint="eastAsia"/>
              </w:rPr>
              <w:t>论文思路清晰，但语言表达欠佳，需要进行润色修改。</w:t>
            </w:r>
          </w:p>
          <w:p w14:paraId="0ECBA05C" w14:textId="5EEA1698" w:rsidR="00F74892" w:rsidRPr="00145E35" w:rsidRDefault="00444A42" w:rsidP="00337677">
            <w:pPr>
              <w:rPr>
                <w:b/>
              </w:rPr>
            </w:pPr>
            <w:ins w:id="0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659264" behindDoc="0" locked="0" layoutInCell="1" allowOverlap="1" wp14:anchorId="0576EF1D" wp14:editId="1845C040">
                    <wp:simplePos x="0" y="0"/>
                    <wp:positionH relativeFrom="column">
                      <wp:posOffset>5099050</wp:posOffset>
                    </wp:positionH>
                    <wp:positionV relativeFrom="page">
                      <wp:posOffset>764540</wp:posOffset>
                    </wp:positionV>
                    <wp:extent cx="494030" cy="343535"/>
                    <wp:effectExtent l="0" t="0" r="1270" b="0"/>
                    <wp:wrapNone/>
                    <wp:docPr id="1" name="图片 1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  <w:p w14:paraId="34D3A8F6" w14:textId="1B3F1A8B"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3705C068" w14:textId="77777777" w:rsidR="00F74892" w:rsidRDefault="00F74892" w:rsidP="00337677">
            <w:pPr>
              <w:rPr>
                <w:b/>
                <w:szCs w:val="21"/>
              </w:rPr>
            </w:pPr>
          </w:p>
        </w:tc>
      </w:tr>
    </w:tbl>
    <w:p w14:paraId="5D736CBC" w14:textId="77777777"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301F62F5" w14:textId="77777777" w:rsidR="00F74892" w:rsidRDefault="00F74892" w:rsidP="00F74892">
      <w:pPr>
        <w:ind w:left="960" w:hangingChars="400" w:hanging="96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3F2411BE" w14:textId="77777777" w:rsidR="00F74892" w:rsidRDefault="00F74892" w:rsidP="00F74892">
      <w:pPr>
        <w:ind w:left="960" w:hangingChars="400" w:hanging="96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65C97D76" w14:textId="77777777"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74147" w14:textId="77777777" w:rsidR="0068030E" w:rsidRDefault="0068030E" w:rsidP="009C7FBD">
      <w:pPr>
        <w:spacing w:line="240" w:lineRule="auto"/>
      </w:pPr>
      <w:r>
        <w:separator/>
      </w:r>
    </w:p>
  </w:endnote>
  <w:endnote w:type="continuationSeparator" w:id="0">
    <w:p w14:paraId="290BA8B7" w14:textId="77777777" w:rsidR="0068030E" w:rsidRDefault="0068030E" w:rsidP="009C7F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784E3" w14:textId="77777777" w:rsidR="0068030E" w:rsidRDefault="0068030E" w:rsidP="009C7FBD">
      <w:pPr>
        <w:spacing w:line="240" w:lineRule="auto"/>
      </w:pPr>
      <w:r>
        <w:separator/>
      </w:r>
    </w:p>
  </w:footnote>
  <w:footnote w:type="continuationSeparator" w:id="0">
    <w:p w14:paraId="2E15A648" w14:textId="77777777" w:rsidR="0068030E" w:rsidRDefault="0068030E" w:rsidP="009C7F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97C00"/>
    <w:multiLevelType w:val="hybridMultilevel"/>
    <w:tmpl w:val="24981CD8"/>
    <w:lvl w:ilvl="0" w:tplc="DE563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145EA8"/>
    <w:multiLevelType w:val="hybridMultilevel"/>
    <w:tmpl w:val="069261EC"/>
    <w:lvl w:ilvl="0" w:tplc="1D0C99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F3E46"/>
    <w:multiLevelType w:val="hybridMultilevel"/>
    <w:tmpl w:val="1C2C47D2"/>
    <w:lvl w:ilvl="0" w:tplc="117655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16673425">
    <w:abstractNumId w:val="0"/>
  </w:num>
  <w:num w:numId="2" w16cid:durableId="361907651">
    <w:abstractNumId w:val="1"/>
  </w:num>
  <w:num w:numId="3" w16cid:durableId="69173414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o kai">
    <w15:presenceInfo w15:providerId="Windows Live" w15:userId="75076055b22077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92"/>
    <w:rsid w:val="000100CF"/>
    <w:rsid w:val="000B4B71"/>
    <w:rsid w:val="001E6FA9"/>
    <w:rsid w:val="003415A4"/>
    <w:rsid w:val="003F4D0A"/>
    <w:rsid w:val="00444A42"/>
    <w:rsid w:val="004712F1"/>
    <w:rsid w:val="00566DFA"/>
    <w:rsid w:val="00574117"/>
    <w:rsid w:val="0062584F"/>
    <w:rsid w:val="006531DE"/>
    <w:rsid w:val="0068030E"/>
    <w:rsid w:val="008301EF"/>
    <w:rsid w:val="009C7FBD"/>
    <w:rsid w:val="00BC4EB2"/>
    <w:rsid w:val="00F74892"/>
    <w:rsid w:val="00F9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1352C"/>
  <w15:docId w15:val="{550FFD40-5547-4A33-AB3C-BBE862C3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84F"/>
    <w:pPr>
      <w:widowControl w:val="0"/>
      <w:spacing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7FB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7FB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7FBD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C7F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yao kai</cp:lastModifiedBy>
  <cp:revision>11</cp:revision>
  <dcterms:created xsi:type="dcterms:W3CDTF">2023-03-03T08:02:00Z</dcterms:created>
  <dcterms:modified xsi:type="dcterms:W3CDTF">2023-05-31T06:29:00Z</dcterms:modified>
</cp:coreProperties>
</file>