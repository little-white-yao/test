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042F" w14:textId="629D9E45"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812A6A">
        <w:rPr>
          <w:rFonts w:hint="eastAsia"/>
          <w:b/>
          <w:sz w:val="32"/>
          <w:szCs w:val="32"/>
        </w:rPr>
        <w:t>十一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14:paraId="44E5B8A7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0659334E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专业</w:t>
            </w:r>
          </w:p>
        </w:tc>
        <w:tc>
          <w:tcPr>
            <w:tcW w:w="3060" w:type="dxa"/>
            <w:vAlign w:val="center"/>
          </w:tcPr>
          <w:p w14:paraId="2711DB9A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通信工程</w:t>
            </w:r>
          </w:p>
        </w:tc>
        <w:tc>
          <w:tcPr>
            <w:tcW w:w="720" w:type="dxa"/>
            <w:vAlign w:val="center"/>
          </w:tcPr>
          <w:p w14:paraId="7322797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0C9B8263" w14:textId="77777777" w:rsidR="00F74892" w:rsidRPr="00ED3452" w:rsidRDefault="006531DE" w:rsidP="00337677">
            <w:pPr>
              <w:jc w:val="center"/>
              <w:rPr>
                <w:b/>
              </w:rPr>
            </w:pPr>
            <w:r w:rsidRPr="006531DE">
              <w:rPr>
                <w:b/>
              </w:rPr>
              <w:t xml:space="preserve">G-PCC </w:t>
            </w:r>
            <w:proofErr w:type="spellStart"/>
            <w:r w:rsidRPr="006531DE">
              <w:rPr>
                <w:b/>
              </w:rPr>
              <w:t>Trisoup</w:t>
            </w:r>
            <w:proofErr w:type="spellEnd"/>
            <w:r w:rsidRPr="006531DE">
              <w:rPr>
                <w:b/>
              </w:rPr>
              <w:t>点云几何信息编码优化</w:t>
            </w:r>
          </w:p>
        </w:tc>
      </w:tr>
      <w:tr w:rsidR="00F74892" w:rsidRPr="00ED3452" w14:paraId="0C79C39B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3BE9AA5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0E38DD58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姚凯</w:t>
            </w:r>
          </w:p>
        </w:tc>
        <w:tc>
          <w:tcPr>
            <w:tcW w:w="720" w:type="dxa"/>
            <w:vAlign w:val="center"/>
          </w:tcPr>
          <w:p w14:paraId="3690379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学号</w:t>
            </w:r>
          </w:p>
        </w:tc>
        <w:tc>
          <w:tcPr>
            <w:tcW w:w="1980" w:type="dxa"/>
            <w:vAlign w:val="center"/>
          </w:tcPr>
          <w:p w14:paraId="55B22FD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9010100277</w:t>
            </w:r>
          </w:p>
        </w:tc>
        <w:tc>
          <w:tcPr>
            <w:tcW w:w="1080" w:type="dxa"/>
            <w:vAlign w:val="center"/>
          </w:tcPr>
          <w:p w14:paraId="2FE13E17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指导</w:t>
            </w:r>
          </w:p>
          <w:p w14:paraId="6F17D80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教师</w:t>
            </w:r>
          </w:p>
        </w:tc>
        <w:tc>
          <w:tcPr>
            <w:tcW w:w="1260" w:type="dxa"/>
            <w:vAlign w:val="center"/>
          </w:tcPr>
          <w:p w14:paraId="00C7CFC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张伟</w:t>
            </w:r>
          </w:p>
        </w:tc>
      </w:tr>
      <w:tr w:rsidR="00F74892" w:rsidRPr="00ED3452" w14:paraId="7C9AB1CC" w14:textId="77777777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14:paraId="3651D665" w14:textId="77777777"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14:paraId="3319A119" w14:textId="77777777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14:paraId="3ACD7DFF" w14:textId="3766F97B" w:rsidR="003F4D0A" w:rsidRDefault="000146DF" w:rsidP="00337677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经过与老师，师兄讨论得出：单纯进行信息熵的测量并不能体现整体上下文模型的性能。因此需要对条件熵进行测量</w:t>
            </w:r>
          </w:p>
          <w:p w14:paraId="60A73168" w14:textId="77777777" w:rsidR="000146DF" w:rsidRDefault="000146DF" w:rsidP="000146DF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思考测量条件熵的方法</w:t>
            </w:r>
          </w:p>
          <w:p w14:paraId="78676EFC" w14:textId="768B7F7F" w:rsidR="000146DF" w:rsidRPr="000146DF" w:rsidRDefault="000146DF" w:rsidP="000146DF">
            <w:pPr>
              <w:pStyle w:val="a7"/>
              <w:numPr>
                <w:ilvl w:val="0"/>
                <w:numId w:val="1"/>
              </w:numPr>
              <w:ind w:firstLineChars="0"/>
            </w:pPr>
            <w:r w:rsidRPr="000146DF">
              <w:rPr>
                <w:rFonts w:hint="eastAsia"/>
              </w:rPr>
              <w:t>进行部分条件熵测量</w:t>
            </w:r>
          </w:p>
        </w:tc>
      </w:tr>
      <w:tr w:rsidR="00F74892" w:rsidRPr="006A5EA2" w14:paraId="10F1CE57" w14:textId="77777777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14:paraId="7946171E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14:paraId="4BFACC32" w14:textId="77777777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14:paraId="27859D93" w14:textId="0BEA38B4" w:rsidR="004712F1" w:rsidRPr="00145E35" w:rsidRDefault="000146DF" w:rsidP="000146DF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74892" w:rsidRPr="006A5EA2" w14:paraId="7ABC5F65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8720D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14:paraId="0092B847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04A46ACC" w14:textId="127D0645" w:rsidR="00F74892" w:rsidRDefault="000146DF" w:rsidP="000146DF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完成条件熵测量</w:t>
            </w:r>
          </w:p>
          <w:p w14:paraId="2073B896" w14:textId="6061E1A2" w:rsidR="000146DF" w:rsidRPr="000146DF" w:rsidRDefault="000146DF" w:rsidP="000146DF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性能测试</w:t>
            </w:r>
          </w:p>
          <w:p w14:paraId="32A1B468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73951D9F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17B41BA4" w14:textId="77777777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14:paraId="72B323DB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3A9E4733" w14:textId="77777777" w:rsidR="00F74892" w:rsidRPr="000B4B71" w:rsidRDefault="00F74892" w:rsidP="00337677">
            <w:pPr>
              <w:rPr>
                <w:b/>
              </w:rPr>
            </w:pPr>
          </w:p>
          <w:p w14:paraId="53340C60" w14:textId="115882DB" w:rsidR="00F74892" w:rsidRPr="009C7FBD" w:rsidRDefault="000B4B71" w:rsidP="0062584F">
            <w:pPr>
              <w:rPr>
                <w:rFonts w:hint="eastAsia"/>
              </w:rPr>
            </w:pPr>
            <w:r>
              <w:tab/>
            </w:r>
            <w:r w:rsidR="003C77B3">
              <w:rPr>
                <w:rFonts w:hint="eastAsia"/>
              </w:rPr>
              <w:t xml:space="preserve"> </w:t>
            </w:r>
            <w:r w:rsidR="003C77B3">
              <w:rPr>
                <w:rFonts w:hint="eastAsia"/>
              </w:rPr>
              <w:t>能够及时的发现问题，并积极的反馈问题所在，说明该生有认真思考，有努力解决问题的想法。进度正常</w:t>
            </w:r>
            <w:r w:rsidR="00015D22">
              <w:rPr>
                <w:rFonts w:hint="eastAsia"/>
              </w:rPr>
              <w:t>，继续学习。</w:t>
            </w:r>
          </w:p>
          <w:p w14:paraId="0ECBA05C" w14:textId="0A729E14" w:rsidR="00F74892" w:rsidRPr="00145E35" w:rsidRDefault="003C77B3" w:rsidP="00337677">
            <w:pPr>
              <w:rPr>
                <w:b/>
              </w:rPr>
            </w:pPr>
            <w:ins w:id="0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54E8EDBE" wp14:editId="4401C6C6">
                    <wp:simplePos x="0" y="0"/>
                    <wp:positionH relativeFrom="column">
                      <wp:posOffset>5085080</wp:posOffset>
                    </wp:positionH>
                    <wp:positionV relativeFrom="page">
                      <wp:posOffset>1009015</wp:posOffset>
                    </wp:positionV>
                    <wp:extent cx="494030" cy="343535"/>
                    <wp:effectExtent l="0" t="0" r="1270" b="0"/>
                    <wp:wrapNone/>
                    <wp:docPr id="1" name="图片 1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  <w:p w14:paraId="34D3A8F6" w14:textId="23E45A8D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3705C068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</w:tbl>
    <w:p w14:paraId="5D736CBC" w14:textId="77777777"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301F62F5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3F2411BE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5C97D76" w14:textId="77777777"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3D8A" w14:textId="77777777" w:rsidR="00A32D59" w:rsidRDefault="00A32D59" w:rsidP="009C7FBD">
      <w:pPr>
        <w:spacing w:line="240" w:lineRule="auto"/>
      </w:pPr>
      <w:r>
        <w:separator/>
      </w:r>
    </w:p>
  </w:endnote>
  <w:endnote w:type="continuationSeparator" w:id="0">
    <w:p w14:paraId="6C67F623" w14:textId="77777777" w:rsidR="00A32D59" w:rsidRDefault="00A32D59" w:rsidP="009C7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7DBB4" w14:textId="77777777" w:rsidR="00A32D59" w:rsidRDefault="00A32D59" w:rsidP="009C7FBD">
      <w:pPr>
        <w:spacing w:line="240" w:lineRule="auto"/>
      </w:pPr>
      <w:r>
        <w:separator/>
      </w:r>
    </w:p>
  </w:footnote>
  <w:footnote w:type="continuationSeparator" w:id="0">
    <w:p w14:paraId="2CBDBD9F" w14:textId="77777777" w:rsidR="00A32D59" w:rsidRDefault="00A32D59" w:rsidP="009C7F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97C00"/>
    <w:multiLevelType w:val="hybridMultilevel"/>
    <w:tmpl w:val="24981CD8"/>
    <w:lvl w:ilvl="0" w:tplc="DE563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45EA8"/>
    <w:multiLevelType w:val="hybridMultilevel"/>
    <w:tmpl w:val="069261EC"/>
    <w:lvl w:ilvl="0" w:tplc="1D0C9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A4350F"/>
    <w:multiLevelType w:val="hybridMultilevel"/>
    <w:tmpl w:val="BC6AB8D8"/>
    <w:lvl w:ilvl="0" w:tplc="29B67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6673425">
    <w:abstractNumId w:val="0"/>
  </w:num>
  <w:num w:numId="2" w16cid:durableId="361907651">
    <w:abstractNumId w:val="1"/>
  </w:num>
  <w:num w:numId="3" w16cid:durableId="145918300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kai">
    <w15:presenceInfo w15:providerId="Windows Live" w15:userId="75076055b2207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92"/>
    <w:rsid w:val="000100CF"/>
    <w:rsid w:val="000146DF"/>
    <w:rsid w:val="00015D22"/>
    <w:rsid w:val="000B4B71"/>
    <w:rsid w:val="00120028"/>
    <w:rsid w:val="003C77B3"/>
    <w:rsid w:val="003F4D0A"/>
    <w:rsid w:val="004712F1"/>
    <w:rsid w:val="00574117"/>
    <w:rsid w:val="0062584F"/>
    <w:rsid w:val="006531DE"/>
    <w:rsid w:val="00812A6A"/>
    <w:rsid w:val="009C7FBD"/>
    <w:rsid w:val="00A32D59"/>
    <w:rsid w:val="00BC4EB2"/>
    <w:rsid w:val="00DA00C4"/>
    <w:rsid w:val="00F74892"/>
    <w:rsid w:val="00F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352C"/>
  <w15:docId w15:val="{550FFD40-5547-4A33-AB3C-BBE862C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4F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FB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FB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FB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C7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yao kai</cp:lastModifiedBy>
  <cp:revision>12</cp:revision>
  <cp:lastPrinted>2023-05-31T06:22:00Z</cp:lastPrinted>
  <dcterms:created xsi:type="dcterms:W3CDTF">2023-03-03T08:02:00Z</dcterms:created>
  <dcterms:modified xsi:type="dcterms:W3CDTF">2023-05-31T06:29:00Z</dcterms:modified>
</cp:coreProperties>
</file>