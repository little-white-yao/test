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85CF" w14:textId="7CD7CB8B" w:rsidR="00F74892" w:rsidRPr="00D73361" w:rsidRDefault="00F74892" w:rsidP="00F74892">
      <w:pPr>
        <w:jc w:val="center"/>
        <w:rPr>
          <w:b/>
          <w:sz w:val="32"/>
          <w:szCs w:val="32"/>
        </w:rPr>
      </w:pPr>
      <w:r>
        <w:rPr>
          <w:rFonts w:hint="eastAsia"/>
          <w:b/>
          <w:sz w:val="32"/>
          <w:szCs w:val="32"/>
        </w:rPr>
        <w:t>通信工程学院毕业设计（论文）周记</w:t>
      </w:r>
      <w:r>
        <w:rPr>
          <w:rFonts w:hint="eastAsia"/>
          <w:b/>
          <w:sz w:val="32"/>
          <w:szCs w:val="32"/>
        </w:rPr>
        <w:t xml:space="preserve">         </w:t>
      </w:r>
      <w:r>
        <w:rPr>
          <w:rFonts w:hint="eastAsia"/>
          <w:b/>
          <w:sz w:val="32"/>
          <w:szCs w:val="32"/>
        </w:rPr>
        <w:t>第</w:t>
      </w:r>
      <w:r>
        <w:rPr>
          <w:rFonts w:hint="eastAsia"/>
          <w:b/>
          <w:sz w:val="32"/>
          <w:szCs w:val="32"/>
        </w:rPr>
        <w:t xml:space="preserve">  </w:t>
      </w:r>
      <w:r w:rsidR="00CC7D8E">
        <w:rPr>
          <w:rFonts w:hint="eastAsia"/>
          <w:b/>
          <w:sz w:val="32"/>
          <w:szCs w:val="32"/>
        </w:rPr>
        <w:t>四</w:t>
      </w:r>
      <w:r>
        <w:rPr>
          <w:rFonts w:hint="eastAsia"/>
          <w:b/>
          <w:sz w:val="32"/>
          <w:szCs w:val="32"/>
        </w:rPr>
        <w:t xml:space="preserve">  </w:t>
      </w:r>
      <w:r>
        <w:rPr>
          <w:rFonts w:hint="eastAsia"/>
          <w:b/>
          <w:sz w:val="32"/>
          <w:szCs w:val="32"/>
        </w:rPr>
        <w:t>周</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060"/>
        <w:gridCol w:w="720"/>
        <w:gridCol w:w="1980"/>
        <w:gridCol w:w="1080"/>
        <w:gridCol w:w="1260"/>
      </w:tblGrid>
      <w:tr w:rsidR="00F74892" w:rsidRPr="00ED3452" w14:paraId="3A284FCB" w14:textId="77777777" w:rsidTr="00337677">
        <w:trPr>
          <w:trHeight w:val="607"/>
        </w:trPr>
        <w:tc>
          <w:tcPr>
            <w:tcW w:w="900" w:type="dxa"/>
            <w:vAlign w:val="center"/>
          </w:tcPr>
          <w:p w14:paraId="36522DCB" w14:textId="77777777" w:rsidR="00F74892" w:rsidRPr="00ED3452" w:rsidRDefault="00F74892" w:rsidP="00337677">
            <w:pPr>
              <w:jc w:val="center"/>
              <w:rPr>
                <w:b/>
              </w:rPr>
            </w:pPr>
            <w:r w:rsidRPr="00ED3452">
              <w:rPr>
                <w:rFonts w:hint="eastAsia"/>
                <w:b/>
              </w:rPr>
              <w:t>专业</w:t>
            </w:r>
          </w:p>
        </w:tc>
        <w:tc>
          <w:tcPr>
            <w:tcW w:w="3060" w:type="dxa"/>
            <w:vAlign w:val="center"/>
          </w:tcPr>
          <w:p w14:paraId="09B38530" w14:textId="77777777" w:rsidR="00F74892" w:rsidRPr="00ED3452" w:rsidRDefault="00BC4EB2" w:rsidP="00337677">
            <w:pPr>
              <w:jc w:val="center"/>
              <w:rPr>
                <w:b/>
              </w:rPr>
            </w:pPr>
            <w:r>
              <w:rPr>
                <w:rFonts w:hint="eastAsia"/>
                <w:b/>
              </w:rPr>
              <w:t>通信工程</w:t>
            </w:r>
          </w:p>
        </w:tc>
        <w:tc>
          <w:tcPr>
            <w:tcW w:w="720" w:type="dxa"/>
            <w:vAlign w:val="center"/>
          </w:tcPr>
          <w:p w14:paraId="47093E01" w14:textId="77777777" w:rsidR="00F74892" w:rsidRPr="00ED3452" w:rsidRDefault="00F74892" w:rsidP="00337677">
            <w:pPr>
              <w:jc w:val="center"/>
              <w:rPr>
                <w:b/>
              </w:rPr>
            </w:pPr>
            <w:r w:rsidRPr="00ED3452">
              <w:rPr>
                <w:rFonts w:hint="eastAsia"/>
                <w:b/>
              </w:rPr>
              <w:t>题目</w:t>
            </w:r>
          </w:p>
        </w:tc>
        <w:tc>
          <w:tcPr>
            <w:tcW w:w="4320" w:type="dxa"/>
            <w:gridSpan w:val="3"/>
            <w:vAlign w:val="center"/>
          </w:tcPr>
          <w:p w14:paraId="489C95B6" w14:textId="77777777" w:rsidR="00F74892" w:rsidRPr="00ED3452" w:rsidRDefault="006531DE" w:rsidP="00337677">
            <w:pPr>
              <w:jc w:val="center"/>
              <w:rPr>
                <w:b/>
              </w:rPr>
            </w:pPr>
            <w:r w:rsidRPr="006531DE">
              <w:rPr>
                <w:b/>
              </w:rPr>
              <w:t xml:space="preserve">G-PCC </w:t>
            </w:r>
            <w:proofErr w:type="spellStart"/>
            <w:r w:rsidRPr="006531DE">
              <w:rPr>
                <w:b/>
              </w:rPr>
              <w:t>Trisoup</w:t>
            </w:r>
            <w:proofErr w:type="spellEnd"/>
            <w:r w:rsidRPr="006531DE">
              <w:rPr>
                <w:b/>
              </w:rPr>
              <w:t>点云几何信息编码优化</w:t>
            </w:r>
          </w:p>
        </w:tc>
      </w:tr>
      <w:tr w:rsidR="00F74892" w:rsidRPr="00ED3452" w14:paraId="01C3CC93" w14:textId="77777777" w:rsidTr="00337677">
        <w:trPr>
          <w:trHeight w:val="607"/>
        </w:trPr>
        <w:tc>
          <w:tcPr>
            <w:tcW w:w="900" w:type="dxa"/>
            <w:vAlign w:val="center"/>
          </w:tcPr>
          <w:p w14:paraId="3789EF12" w14:textId="77777777" w:rsidR="00F74892" w:rsidRPr="00ED3452" w:rsidRDefault="00F74892" w:rsidP="00337677">
            <w:pPr>
              <w:jc w:val="center"/>
              <w:rPr>
                <w:b/>
              </w:rPr>
            </w:pPr>
            <w:r w:rsidRPr="00ED3452">
              <w:rPr>
                <w:rFonts w:hint="eastAsia"/>
                <w:b/>
              </w:rPr>
              <w:t>学生姓名</w:t>
            </w:r>
          </w:p>
        </w:tc>
        <w:tc>
          <w:tcPr>
            <w:tcW w:w="3060" w:type="dxa"/>
            <w:vAlign w:val="center"/>
          </w:tcPr>
          <w:p w14:paraId="41A55497" w14:textId="77777777" w:rsidR="00F74892" w:rsidRPr="00ED3452" w:rsidRDefault="00BC4EB2" w:rsidP="00337677">
            <w:pPr>
              <w:jc w:val="center"/>
              <w:rPr>
                <w:b/>
              </w:rPr>
            </w:pPr>
            <w:r>
              <w:rPr>
                <w:rFonts w:hint="eastAsia"/>
                <w:b/>
              </w:rPr>
              <w:t>姚凯</w:t>
            </w:r>
          </w:p>
        </w:tc>
        <w:tc>
          <w:tcPr>
            <w:tcW w:w="720" w:type="dxa"/>
            <w:vAlign w:val="center"/>
          </w:tcPr>
          <w:p w14:paraId="7EAAF088" w14:textId="77777777" w:rsidR="00F74892" w:rsidRPr="00ED3452" w:rsidRDefault="00F74892" w:rsidP="00337677">
            <w:pPr>
              <w:jc w:val="center"/>
              <w:rPr>
                <w:b/>
              </w:rPr>
            </w:pPr>
            <w:r w:rsidRPr="00ED3452">
              <w:rPr>
                <w:rFonts w:hint="eastAsia"/>
                <w:b/>
              </w:rPr>
              <w:t>学号</w:t>
            </w:r>
          </w:p>
        </w:tc>
        <w:tc>
          <w:tcPr>
            <w:tcW w:w="1980" w:type="dxa"/>
            <w:vAlign w:val="center"/>
          </w:tcPr>
          <w:p w14:paraId="7EDA7CC6" w14:textId="77777777" w:rsidR="00F74892" w:rsidRPr="00ED3452" w:rsidRDefault="00BC4EB2" w:rsidP="00337677">
            <w:pPr>
              <w:jc w:val="center"/>
              <w:rPr>
                <w:b/>
              </w:rPr>
            </w:pPr>
            <w:r>
              <w:rPr>
                <w:rFonts w:hint="eastAsia"/>
                <w:b/>
              </w:rPr>
              <w:t>1</w:t>
            </w:r>
            <w:r>
              <w:rPr>
                <w:b/>
              </w:rPr>
              <w:t>9010100277</w:t>
            </w:r>
          </w:p>
        </w:tc>
        <w:tc>
          <w:tcPr>
            <w:tcW w:w="1080" w:type="dxa"/>
            <w:vAlign w:val="center"/>
          </w:tcPr>
          <w:p w14:paraId="1EF1C360" w14:textId="77777777" w:rsidR="00F74892" w:rsidRPr="00ED3452" w:rsidRDefault="00F74892" w:rsidP="00337677">
            <w:pPr>
              <w:jc w:val="center"/>
              <w:rPr>
                <w:b/>
              </w:rPr>
            </w:pPr>
            <w:r w:rsidRPr="00ED3452">
              <w:rPr>
                <w:rFonts w:hint="eastAsia"/>
                <w:b/>
              </w:rPr>
              <w:t>指导</w:t>
            </w:r>
          </w:p>
          <w:p w14:paraId="3BE0EEB3" w14:textId="77777777" w:rsidR="00F74892" w:rsidRPr="00ED3452" w:rsidRDefault="00F74892" w:rsidP="00337677">
            <w:pPr>
              <w:jc w:val="center"/>
              <w:rPr>
                <w:b/>
              </w:rPr>
            </w:pPr>
            <w:r w:rsidRPr="00ED3452">
              <w:rPr>
                <w:rFonts w:hint="eastAsia"/>
                <w:b/>
              </w:rPr>
              <w:t>教师</w:t>
            </w:r>
          </w:p>
        </w:tc>
        <w:tc>
          <w:tcPr>
            <w:tcW w:w="1260" w:type="dxa"/>
            <w:vAlign w:val="center"/>
          </w:tcPr>
          <w:p w14:paraId="3F32250A" w14:textId="77777777" w:rsidR="00F74892" w:rsidRPr="00ED3452" w:rsidRDefault="00BC4EB2" w:rsidP="00337677">
            <w:pPr>
              <w:jc w:val="center"/>
              <w:rPr>
                <w:b/>
              </w:rPr>
            </w:pPr>
            <w:r>
              <w:rPr>
                <w:rFonts w:hint="eastAsia"/>
                <w:b/>
              </w:rPr>
              <w:t>张伟</w:t>
            </w:r>
          </w:p>
        </w:tc>
      </w:tr>
      <w:tr w:rsidR="00F74892" w:rsidRPr="00ED3452" w14:paraId="42046FD2" w14:textId="77777777" w:rsidTr="00337677">
        <w:trPr>
          <w:trHeight w:val="384"/>
        </w:trPr>
        <w:tc>
          <w:tcPr>
            <w:tcW w:w="9000" w:type="dxa"/>
            <w:gridSpan w:val="6"/>
            <w:vAlign w:val="center"/>
          </w:tcPr>
          <w:p w14:paraId="4F8BD202" w14:textId="77777777" w:rsidR="00F74892" w:rsidRPr="006A5EA2" w:rsidRDefault="00F74892" w:rsidP="00337677">
            <w:pPr>
              <w:rPr>
                <w:b/>
                <w:szCs w:val="21"/>
              </w:rPr>
            </w:pPr>
            <w:r w:rsidRPr="006A5EA2">
              <w:rPr>
                <w:rFonts w:hint="eastAsia"/>
                <w:b/>
                <w:szCs w:val="21"/>
              </w:rPr>
              <w:t>1</w:t>
            </w:r>
            <w:r w:rsidRPr="006A5EA2">
              <w:rPr>
                <w:rFonts w:hint="eastAsia"/>
                <w:b/>
                <w:szCs w:val="21"/>
              </w:rPr>
              <w:t>、主要</w:t>
            </w:r>
            <w:r>
              <w:rPr>
                <w:rFonts w:hint="eastAsia"/>
                <w:b/>
                <w:szCs w:val="21"/>
              </w:rPr>
              <w:t>工作</w:t>
            </w:r>
            <w:r w:rsidRPr="006A5EA2">
              <w:rPr>
                <w:rFonts w:hint="eastAsia"/>
                <w:b/>
                <w:szCs w:val="21"/>
              </w:rPr>
              <w:t>内容和进展</w:t>
            </w:r>
          </w:p>
        </w:tc>
      </w:tr>
      <w:tr w:rsidR="00F74892" w:rsidRPr="006A5EA2" w14:paraId="531C26B1" w14:textId="77777777" w:rsidTr="00337677">
        <w:trPr>
          <w:trHeight w:val="2687"/>
        </w:trPr>
        <w:tc>
          <w:tcPr>
            <w:tcW w:w="9000" w:type="dxa"/>
            <w:gridSpan w:val="6"/>
            <w:vAlign w:val="center"/>
          </w:tcPr>
          <w:p w14:paraId="492D90D6" w14:textId="084E4466" w:rsidR="003F4D0A" w:rsidRPr="008B6B7C" w:rsidRDefault="008B6B7C" w:rsidP="008B6B7C">
            <w:pPr>
              <w:pStyle w:val="a7"/>
              <w:numPr>
                <w:ilvl w:val="0"/>
                <w:numId w:val="1"/>
              </w:numPr>
              <w:ind w:firstLineChars="0"/>
              <w:rPr>
                <w:rFonts w:asciiTheme="minorEastAsia" w:eastAsiaTheme="minorEastAsia" w:hAnsiTheme="minorEastAsia"/>
              </w:rPr>
            </w:pPr>
            <w:r w:rsidRPr="008B6B7C">
              <w:rPr>
                <w:rFonts w:asciiTheme="minorEastAsia" w:eastAsiaTheme="minorEastAsia" w:hAnsiTheme="minorEastAsia" w:hint="eastAsia"/>
              </w:rPr>
              <w:t>学习Moller</w:t>
            </w:r>
            <w:r w:rsidRPr="008B6B7C">
              <w:rPr>
                <w:rFonts w:asciiTheme="minorEastAsia" w:eastAsiaTheme="minorEastAsia" w:hAnsiTheme="minorEastAsia"/>
              </w:rPr>
              <w:t>-</w:t>
            </w:r>
            <w:proofErr w:type="spellStart"/>
            <w:r w:rsidRPr="008B6B7C">
              <w:rPr>
                <w:rFonts w:asciiTheme="minorEastAsia" w:eastAsiaTheme="minorEastAsia" w:hAnsiTheme="minorEastAsia" w:hint="eastAsia"/>
              </w:rPr>
              <w:t>Trumbore</w:t>
            </w:r>
            <w:proofErr w:type="spellEnd"/>
            <w:r w:rsidRPr="008B6B7C">
              <w:rPr>
                <w:rFonts w:asciiTheme="minorEastAsia" w:eastAsiaTheme="minorEastAsia" w:hAnsiTheme="minorEastAsia" w:hint="eastAsia"/>
              </w:rPr>
              <w:t>算法：</w:t>
            </w:r>
          </w:p>
          <w:p w14:paraId="02DA94B9" w14:textId="13FC2A03" w:rsidR="003576A0" w:rsidRPr="003576A0" w:rsidRDefault="008B6B7C" w:rsidP="003576A0">
            <w:pPr>
              <w:pStyle w:val="a7"/>
              <w:ind w:left="360" w:firstLineChars="0" w:firstLine="0"/>
              <w:rPr>
                <w:rFonts w:asciiTheme="minorEastAsia" w:eastAsiaTheme="minorEastAsia" w:hAnsiTheme="minorEastAsia"/>
              </w:rPr>
            </w:pPr>
            <w:r>
              <w:rPr>
                <w:rFonts w:asciiTheme="minorEastAsia" w:eastAsiaTheme="minorEastAsia" w:hAnsiTheme="minorEastAsia" w:hint="eastAsia"/>
              </w:rPr>
              <w:t>传统的根据向量加减法来判断某一点是否在三角形内部的算法过于繁琐，计算速度较慢。该算法利用克</w:t>
            </w:r>
            <w:proofErr w:type="gramStart"/>
            <w:r>
              <w:rPr>
                <w:rFonts w:asciiTheme="minorEastAsia" w:eastAsiaTheme="minorEastAsia" w:hAnsiTheme="minorEastAsia" w:hint="eastAsia"/>
              </w:rPr>
              <w:t>莱姆</w:t>
            </w:r>
            <w:proofErr w:type="gramEnd"/>
            <w:r>
              <w:rPr>
                <w:rFonts w:asciiTheme="minorEastAsia" w:eastAsiaTheme="minorEastAsia" w:hAnsiTheme="minorEastAsia" w:hint="eastAsia"/>
              </w:rPr>
              <w:t>法则对射线与三角形相交的系数方程进行求解，从而进行快速判断。</w:t>
            </w:r>
          </w:p>
          <w:p w14:paraId="3325FB08" w14:textId="0E568E6A" w:rsidR="003576A0" w:rsidRPr="003576A0" w:rsidRDefault="003576A0" w:rsidP="003576A0">
            <w:pPr>
              <w:pStyle w:val="a7"/>
              <w:numPr>
                <w:ilvl w:val="0"/>
                <w:numId w:val="1"/>
              </w:numPr>
              <w:ind w:firstLineChars="0"/>
              <w:rPr>
                <w:rFonts w:asciiTheme="minorEastAsia" w:eastAsiaTheme="minorEastAsia" w:hAnsiTheme="minorEastAsia"/>
              </w:rPr>
            </w:pPr>
            <w:r>
              <w:rPr>
                <w:rFonts w:asciiTheme="minorEastAsia" w:eastAsiaTheme="minorEastAsia" w:hAnsiTheme="minorEastAsia" w:hint="eastAsia"/>
              </w:rPr>
              <w:t>在重建点</w:t>
            </w:r>
            <w:proofErr w:type="gramStart"/>
            <w:r>
              <w:rPr>
                <w:rFonts w:asciiTheme="minorEastAsia" w:eastAsiaTheme="minorEastAsia" w:hAnsiTheme="minorEastAsia" w:hint="eastAsia"/>
              </w:rPr>
              <w:t>云阶段</w:t>
            </w:r>
            <w:proofErr w:type="gramEnd"/>
            <w:r>
              <w:rPr>
                <w:rFonts w:asciiTheme="minorEastAsia" w:eastAsiaTheme="minorEastAsia" w:hAnsiTheme="minorEastAsia" w:hint="eastAsia"/>
              </w:rPr>
              <w:t>进行的质心坐标确定时，质心坐标是使用顶点坐标投影加权得到，质心的偏移坐标是由重建质心周围的</w:t>
            </w:r>
            <w:proofErr w:type="gramStart"/>
            <w:r>
              <w:rPr>
                <w:rFonts w:asciiTheme="minorEastAsia" w:eastAsiaTheme="minorEastAsia" w:hAnsiTheme="minorEastAsia" w:hint="eastAsia"/>
              </w:rPr>
              <w:t>原始点</w:t>
            </w:r>
            <w:proofErr w:type="gramEnd"/>
            <w:r>
              <w:rPr>
                <w:rFonts w:asciiTheme="minorEastAsia" w:eastAsiaTheme="minorEastAsia" w:hAnsiTheme="minorEastAsia" w:hint="eastAsia"/>
              </w:rPr>
              <w:t>坐标在主轴方向上投影、求和得到，但是</w:t>
            </w:r>
            <w:r w:rsidR="00011DB0">
              <w:rPr>
                <w:rFonts w:asciiTheme="minorEastAsia" w:eastAsiaTheme="minorEastAsia" w:hAnsiTheme="minorEastAsia" w:hint="eastAsia"/>
              </w:rPr>
              <w:t>代码实现中存储重建点云的实例与</w:t>
            </w:r>
            <w:proofErr w:type="gramStart"/>
            <w:r w:rsidR="00011DB0">
              <w:rPr>
                <w:rFonts w:asciiTheme="minorEastAsia" w:eastAsiaTheme="minorEastAsia" w:hAnsiTheme="minorEastAsia" w:hint="eastAsia"/>
              </w:rPr>
              <w:t>原始点</w:t>
            </w:r>
            <w:proofErr w:type="gramEnd"/>
            <w:r w:rsidR="00011DB0">
              <w:rPr>
                <w:rFonts w:asciiTheme="minorEastAsia" w:eastAsiaTheme="minorEastAsia" w:hAnsiTheme="minorEastAsia" w:hint="eastAsia"/>
              </w:rPr>
              <w:t>云是一个</w:t>
            </w:r>
            <w:r>
              <w:rPr>
                <w:rFonts w:asciiTheme="minorEastAsia" w:eastAsiaTheme="minorEastAsia" w:hAnsiTheme="minorEastAsia" w:hint="eastAsia"/>
              </w:rPr>
              <w:t>，所以</w:t>
            </w:r>
            <w:r w:rsidR="00011DB0">
              <w:rPr>
                <w:rFonts w:asciiTheme="minorEastAsia" w:eastAsiaTheme="minorEastAsia" w:hAnsiTheme="minorEastAsia" w:hint="eastAsia"/>
              </w:rPr>
              <w:t>有提案提出需要引入一新的实例，暂时存储重建点云。</w:t>
            </w:r>
          </w:p>
        </w:tc>
      </w:tr>
      <w:tr w:rsidR="00F74892" w:rsidRPr="006A5EA2" w14:paraId="32523D90" w14:textId="77777777" w:rsidTr="00337677">
        <w:trPr>
          <w:trHeight w:val="419"/>
        </w:trPr>
        <w:tc>
          <w:tcPr>
            <w:tcW w:w="9000" w:type="dxa"/>
            <w:gridSpan w:val="6"/>
            <w:vAlign w:val="center"/>
          </w:tcPr>
          <w:p w14:paraId="7A052465" w14:textId="77777777" w:rsidR="00F74892" w:rsidRPr="006A5EA2" w:rsidRDefault="00F74892" w:rsidP="00337677">
            <w:pPr>
              <w:rPr>
                <w:b/>
                <w:szCs w:val="21"/>
              </w:rPr>
            </w:pPr>
            <w:r>
              <w:rPr>
                <w:rFonts w:hint="eastAsia"/>
                <w:b/>
                <w:szCs w:val="21"/>
              </w:rPr>
              <w:t>2</w:t>
            </w:r>
            <w:r>
              <w:rPr>
                <w:rFonts w:hint="eastAsia"/>
                <w:b/>
                <w:szCs w:val="21"/>
              </w:rPr>
              <w:t>、存在的主要问题和解决办法与思路</w:t>
            </w:r>
          </w:p>
        </w:tc>
      </w:tr>
      <w:tr w:rsidR="00F74892" w:rsidRPr="006A5EA2" w14:paraId="4F3E87F1" w14:textId="77777777" w:rsidTr="00337677">
        <w:trPr>
          <w:trHeight w:val="1540"/>
        </w:trPr>
        <w:tc>
          <w:tcPr>
            <w:tcW w:w="9000" w:type="dxa"/>
            <w:gridSpan w:val="6"/>
            <w:vAlign w:val="center"/>
          </w:tcPr>
          <w:p w14:paraId="293D51E4" w14:textId="307B67A1" w:rsidR="00F74892" w:rsidRDefault="00011DB0" w:rsidP="00E946C8">
            <w:pPr>
              <w:pStyle w:val="a7"/>
              <w:numPr>
                <w:ilvl w:val="0"/>
                <w:numId w:val="2"/>
              </w:numPr>
              <w:ind w:firstLineChars="0"/>
            </w:pPr>
            <w:r>
              <w:rPr>
                <w:rFonts w:hint="eastAsia"/>
              </w:rPr>
              <w:t>阅读代码不够仔细，关于重建点云这块在理论学习时有了解过，没有深究代码与原理是否很好的契合。</w:t>
            </w:r>
          </w:p>
          <w:p w14:paraId="1810955B" w14:textId="1DB05ABF" w:rsidR="00E946C8" w:rsidRPr="00145E35" w:rsidRDefault="00E946C8" w:rsidP="00E946C8">
            <w:pPr>
              <w:pStyle w:val="a7"/>
              <w:numPr>
                <w:ilvl w:val="0"/>
                <w:numId w:val="2"/>
              </w:numPr>
              <w:ind w:firstLineChars="0"/>
            </w:pPr>
            <w:r>
              <w:rPr>
                <w:rFonts w:hint="eastAsia"/>
              </w:rPr>
              <w:t>代码调试过程中遇到很多小问题，主要是</w:t>
            </w:r>
            <w:r>
              <w:rPr>
                <w:rFonts w:hint="eastAsia"/>
              </w:rPr>
              <w:t>Visual</w:t>
            </w:r>
            <w:r>
              <w:t xml:space="preserve"> </w:t>
            </w:r>
            <w:r>
              <w:rPr>
                <w:rFonts w:hint="eastAsia"/>
              </w:rPr>
              <w:t>Studio</w:t>
            </w:r>
            <w:r>
              <w:rPr>
                <w:rFonts w:hint="eastAsia"/>
              </w:rPr>
              <w:t>软件使用不够熟练。</w:t>
            </w:r>
          </w:p>
        </w:tc>
      </w:tr>
      <w:tr w:rsidR="00F74892" w:rsidRPr="006A5EA2" w14:paraId="5E94227E" w14:textId="77777777" w:rsidTr="00337677">
        <w:trPr>
          <w:trHeight w:val="406"/>
        </w:trPr>
        <w:tc>
          <w:tcPr>
            <w:tcW w:w="9000" w:type="dxa"/>
            <w:gridSpan w:val="6"/>
            <w:vAlign w:val="center"/>
          </w:tcPr>
          <w:p w14:paraId="2CF2181F" w14:textId="77777777" w:rsidR="00F74892" w:rsidRPr="006A5EA2" w:rsidRDefault="00F74892" w:rsidP="00337677">
            <w:pPr>
              <w:rPr>
                <w:b/>
                <w:szCs w:val="21"/>
              </w:rPr>
            </w:pPr>
            <w:r>
              <w:rPr>
                <w:rFonts w:hint="eastAsia"/>
                <w:b/>
                <w:szCs w:val="21"/>
              </w:rPr>
              <w:t>3</w:t>
            </w:r>
            <w:r>
              <w:rPr>
                <w:rFonts w:hint="eastAsia"/>
                <w:b/>
                <w:szCs w:val="21"/>
              </w:rPr>
              <w:t>、下周工作计划</w:t>
            </w:r>
          </w:p>
        </w:tc>
      </w:tr>
      <w:tr w:rsidR="00F74892" w:rsidRPr="006A5EA2" w14:paraId="69690495" w14:textId="77777777" w:rsidTr="00337677">
        <w:trPr>
          <w:trHeight w:val="406"/>
        </w:trPr>
        <w:tc>
          <w:tcPr>
            <w:tcW w:w="9000" w:type="dxa"/>
            <w:gridSpan w:val="6"/>
            <w:vAlign w:val="center"/>
          </w:tcPr>
          <w:p w14:paraId="73FC35AE" w14:textId="19C670B1" w:rsidR="00F74892" w:rsidRDefault="004E1C0F" w:rsidP="004E1C0F">
            <w:pPr>
              <w:pStyle w:val="a7"/>
              <w:numPr>
                <w:ilvl w:val="0"/>
                <w:numId w:val="3"/>
              </w:numPr>
              <w:ind w:firstLineChars="0"/>
            </w:pPr>
            <w:r>
              <w:rPr>
                <w:rFonts w:hint="eastAsia"/>
              </w:rPr>
              <w:t>对编码整体流程进行一个总结</w:t>
            </w:r>
          </w:p>
          <w:p w14:paraId="11927780" w14:textId="024FDA6F" w:rsidR="00F74892" w:rsidRPr="004E1C0F" w:rsidRDefault="004E1C0F" w:rsidP="0062584F">
            <w:pPr>
              <w:pStyle w:val="a7"/>
              <w:numPr>
                <w:ilvl w:val="0"/>
                <w:numId w:val="3"/>
              </w:numPr>
              <w:ind w:firstLineChars="0"/>
            </w:pPr>
            <w:r>
              <w:rPr>
                <w:rFonts w:hint="eastAsia"/>
              </w:rPr>
              <w:t>准备开始阅读解码</w:t>
            </w:r>
            <w:proofErr w:type="gramStart"/>
            <w:r>
              <w:rPr>
                <w:rFonts w:hint="eastAsia"/>
              </w:rPr>
              <w:t>端具体</w:t>
            </w:r>
            <w:proofErr w:type="gramEnd"/>
            <w:r>
              <w:rPr>
                <w:rFonts w:hint="eastAsia"/>
              </w:rPr>
              <w:t>流程</w:t>
            </w:r>
          </w:p>
          <w:p w14:paraId="3AFF2631" w14:textId="77777777" w:rsidR="00F74892" w:rsidRDefault="00F74892" w:rsidP="00337677">
            <w:pPr>
              <w:rPr>
                <w:b/>
                <w:szCs w:val="21"/>
              </w:rPr>
            </w:pPr>
          </w:p>
        </w:tc>
      </w:tr>
      <w:tr w:rsidR="00F74892" w:rsidRPr="006A5EA2" w14:paraId="7B84A56B" w14:textId="77777777" w:rsidTr="00337677">
        <w:trPr>
          <w:trHeight w:val="406"/>
        </w:trPr>
        <w:tc>
          <w:tcPr>
            <w:tcW w:w="9000" w:type="dxa"/>
            <w:gridSpan w:val="6"/>
            <w:vAlign w:val="center"/>
          </w:tcPr>
          <w:p w14:paraId="7CE1BFB6" w14:textId="77777777" w:rsidR="00F74892" w:rsidRDefault="00F74892" w:rsidP="00337677">
            <w:pPr>
              <w:rPr>
                <w:b/>
                <w:szCs w:val="21"/>
              </w:rPr>
            </w:pPr>
            <w:r>
              <w:rPr>
                <w:rFonts w:hint="eastAsia"/>
                <w:b/>
                <w:szCs w:val="21"/>
              </w:rPr>
              <w:t>4</w:t>
            </w:r>
            <w:r>
              <w:rPr>
                <w:rFonts w:hint="eastAsia"/>
                <w:b/>
                <w:szCs w:val="21"/>
              </w:rPr>
              <w:t>、导师意见</w:t>
            </w:r>
          </w:p>
        </w:tc>
      </w:tr>
      <w:tr w:rsidR="00F74892" w:rsidRPr="006A5EA2" w14:paraId="3B5E4231" w14:textId="77777777" w:rsidTr="00337677">
        <w:trPr>
          <w:trHeight w:val="406"/>
        </w:trPr>
        <w:tc>
          <w:tcPr>
            <w:tcW w:w="9000" w:type="dxa"/>
            <w:gridSpan w:val="6"/>
            <w:vAlign w:val="center"/>
          </w:tcPr>
          <w:p w14:paraId="4DCAC8DB" w14:textId="77777777" w:rsidR="004E1C0F" w:rsidRDefault="004E1C0F" w:rsidP="0062584F"/>
          <w:p w14:paraId="0D6B996C" w14:textId="6E120CEE" w:rsidR="00F74892" w:rsidRPr="004E1C0F" w:rsidRDefault="004E1C0F" w:rsidP="0062584F">
            <w:r>
              <w:rPr>
                <w:rFonts w:hint="eastAsia"/>
              </w:rPr>
              <w:t>对不理解的算法进行了针对性学习，进度正常，继续学习</w:t>
            </w:r>
          </w:p>
          <w:p w14:paraId="73E9838C" w14:textId="0DAEF1F6" w:rsidR="00F74892" w:rsidRPr="00145E35" w:rsidRDefault="00C82368" w:rsidP="00337677">
            <w:pPr>
              <w:rPr>
                <w:b/>
              </w:rPr>
            </w:pPr>
            <w:ins w:id="0" w:author="yao kai" w:date="2023-05-30T17:05:00Z">
              <w:r>
                <w:rPr>
                  <w:noProof/>
                </w:rPr>
                <w:drawing>
                  <wp:anchor distT="0" distB="0" distL="114300" distR="114300" simplePos="0" relativeHeight="251659264" behindDoc="0" locked="0" layoutInCell="1" allowOverlap="1" wp14:anchorId="58E2E491" wp14:editId="30AF12B0">
                    <wp:simplePos x="0" y="0"/>
                    <wp:positionH relativeFrom="column">
                      <wp:posOffset>5080000</wp:posOffset>
                    </wp:positionH>
                    <wp:positionV relativeFrom="page">
                      <wp:posOffset>764540</wp:posOffset>
                    </wp:positionV>
                    <wp:extent cx="494030" cy="343535"/>
                    <wp:effectExtent l="0" t="0" r="1270" b="0"/>
                    <wp:wrapNone/>
                    <wp:docPr id="1" name="图片 1" descr="C:\Users\xiaoyu\Documents\Tencent Files\2498786275\Image\Group2\~1\PD\~1PDXRR)VF~AR_@[}EMO6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u\Documents\Tencent Files\2498786275\Image\Group2\~1\PD\~1PDXRR)VF~AR_@[}EMO6Y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03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60687E5B" w14:textId="7C5616A0" w:rsidR="00F74892" w:rsidRDefault="00F74892" w:rsidP="00337677">
            <w:pPr>
              <w:rPr>
                <w:b/>
                <w:szCs w:val="21"/>
              </w:rPr>
            </w:pPr>
            <w:r>
              <w:rPr>
                <w:rFonts w:hint="eastAsia"/>
                <w:b/>
                <w:szCs w:val="21"/>
              </w:rPr>
              <w:t xml:space="preserve">                                                  </w:t>
            </w:r>
            <w:r>
              <w:rPr>
                <w:rFonts w:hint="eastAsia"/>
                <w:b/>
                <w:szCs w:val="21"/>
              </w:rPr>
              <w:t>指导教师（签名）：</w:t>
            </w:r>
          </w:p>
          <w:p w14:paraId="23C44380" w14:textId="77777777" w:rsidR="00F74892" w:rsidRDefault="00F74892" w:rsidP="00337677">
            <w:pPr>
              <w:rPr>
                <w:b/>
                <w:szCs w:val="21"/>
              </w:rPr>
            </w:pPr>
          </w:p>
        </w:tc>
      </w:tr>
    </w:tbl>
    <w:p w14:paraId="2A1E3096" w14:textId="77777777" w:rsidR="00F74892" w:rsidRDefault="00F74892" w:rsidP="00F74892">
      <w:pPr>
        <w:tabs>
          <w:tab w:val="left" w:pos="3507"/>
        </w:tabs>
        <w:rPr>
          <w:szCs w:val="21"/>
        </w:rPr>
      </w:pPr>
      <w:r>
        <w:rPr>
          <w:rFonts w:hint="eastAsia"/>
          <w:szCs w:val="21"/>
        </w:rPr>
        <w:t>说明：</w:t>
      </w:r>
      <w:r>
        <w:rPr>
          <w:rFonts w:hint="eastAsia"/>
          <w:szCs w:val="21"/>
        </w:rPr>
        <w:t xml:space="preserve">1. </w:t>
      </w:r>
      <w:r>
        <w:rPr>
          <w:rFonts w:hint="eastAsia"/>
          <w:szCs w:val="21"/>
        </w:rPr>
        <w:t>本表每周由学生填写，导师签署意见。</w:t>
      </w:r>
    </w:p>
    <w:p w14:paraId="633ABBB6" w14:textId="77777777" w:rsidR="00F74892" w:rsidRDefault="00F74892" w:rsidP="00F74892">
      <w:pPr>
        <w:ind w:left="960" w:hangingChars="400" w:hanging="960"/>
        <w:rPr>
          <w:szCs w:val="21"/>
        </w:rPr>
      </w:pPr>
      <w:r>
        <w:rPr>
          <w:rFonts w:hint="eastAsia"/>
          <w:szCs w:val="21"/>
        </w:rPr>
        <w:t xml:space="preserve">      2. </w:t>
      </w:r>
      <w:r>
        <w:rPr>
          <w:rFonts w:hint="eastAsia"/>
          <w:szCs w:val="21"/>
        </w:rPr>
        <w:t>此表格作为答辩资格审查材料之一。</w:t>
      </w:r>
    </w:p>
    <w:p w14:paraId="5F40316C" w14:textId="77777777" w:rsidR="00F74892" w:rsidRDefault="00F74892" w:rsidP="00F74892">
      <w:pPr>
        <w:ind w:left="960" w:hangingChars="400" w:hanging="960"/>
        <w:rPr>
          <w:szCs w:val="21"/>
        </w:rPr>
      </w:pPr>
      <w:r>
        <w:rPr>
          <w:rFonts w:hint="eastAsia"/>
          <w:szCs w:val="21"/>
        </w:rPr>
        <w:t xml:space="preserve">      3. </w:t>
      </w:r>
      <w:r>
        <w:rPr>
          <w:rFonts w:hint="eastAsia"/>
          <w:szCs w:val="21"/>
        </w:rPr>
        <w:t>文中字体采用</w:t>
      </w:r>
      <w:r w:rsidRPr="006D1AFC">
        <w:rPr>
          <w:rFonts w:hint="eastAsia"/>
          <w:szCs w:val="21"/>
        </w:rPr>
        <w:t>宋体小四号</w:t>
      </w:r>
      <w:r>
        <w:rPr>
          <w:rFonts w:hint="eastAsia"/>
          <w:szCs w:val="21"/>
        </w:rPr>
        <w:t>，行间距为固定值</w:t>
      </w:r>
      <w:r>
        <w:rPr>
          <w:rFonts w:hint="eastAsia"/>
          <w:szCs w:val="21"/>
        </w:rPr>
        <w:t>20</w:t>
      </w:r>
      <w:r>
        <w:rPr>
          <w:rFonts w:hint="eastAsia"/>
          <w:szCs w:val="21"/>
        </w:rPr>
        <w:t>磅。</w:t>
      </w:r>
    </w:p>
    <w:p w14:paraId="3CB4E330" w14:textId="77777777" w:rsidR="00574117" w:rsidRPr="00F74892" w:rsidRDefault="00574117"/>
    <w:sectPr w:rsidR="00574117" w:rsidRPr="00F7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AAD8" w14:textId="77777777" w:rsidR="00EA550B" w:rsidRDefault="00EA550B" w:rsidP="008B6B7C">
      <w:pPr>
        <w:spacing w:line="240" w:lineRule="auto"/>
      </w:pPr>
      <w:r>
        <w:separator/>
      </w:r>
    </w:p>
  </w:endnote>
  <w:endnote w:type="continuationSeparator" w:id="0">
    <w:p w14:paraId="03DC4F21" w14:textId="77777777" w:rsidR="00EA550B" w:rsidRDefault="00EA550B" w:rsidP="008B6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51DE" w14:textId="77777777" w:rsidR="00EA550B" w:rsidRDefault="00EA550B" w:rsidP="008B6B7C">
      <w:pPr>
        <w:spacing w:line="240" w:lineRule="auto"/>
      </w:pPr>
      <w:r>
        <w:separator/>
      </w:r>
    </w:p>
  </w:footnote>
  <w:footnote w:type="continuationSeparator" w:id="0">
    <w:p w14:paraId="2DAB9913" w14:textId="77777777" w:rsidR="00EA550B" w:rsidRDefault="00EA550B" w:rsidP="008B6B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F0B09"/>
    <w:multiLevelType w:val="hybridMultilevel"/>
    <w:tmpl w:val="A6EADE48"/>
    <w:lvl w:ilvl="0" w:tplc="94E24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627A86"/>
    <w:multiLevelType w:val="hybridMultilevel"/>
    <w:tmpl w:val="603AE922"/>
    <w:lvl w:ilvl="0" w:tplc="5BB00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A22552"/>
    <w:multiLevelType w:val="hybridMultilevel"/>
    <w:tmpl w:val="08FE6F46"/>
    <w:lvl w:ilvl="0" w:tplc="0B1C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49619162">
    <w:abstractNumId w:val="2"/>
  </w:num>
  <w:num w:numId="2" w16cid:durableId="1628272181">
    <w:abstractNumId w:val="1"/>
  </w:num>
  <w:num w:numId="3" w16cid:durableId="2088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kai">
    <w15:presenceInfo w15:providerId="Windows Live" w15:userId="75076055b22077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92"/>
    <w:rsid w:val="000100CF"/>
    <w:rsid w:val="00011DB0"/>
    <w:rsid w:val="00053761"/>
    <w:rsid w:val="000B4B71"/>
    <w:rsid w:val="003576A0"/>
    <w:rsid w:val="003F4D0A"/>
    <w:rsid w:val="004E1C0F"/>
    <w:rsid w:val="00574117"/>
    <w:rsid w:val="0062584F"/>
    <w:rsid w:val="006531DE"/>
    <w:rsid w:val="008B6B7C"/>
    <w:rsid w:val="00BC4EB2"/>
    <w:rsid w:val="00C82368"/>
    <w:rsid w:val="00CC7D8E"/>
    <w:rsid w:val="00E946C8"/>
    <w:rsid w:val="00EA550B"/>
    <w:rsid w:val="00F7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F1CE7"/>
  <w15:docId w15:val="{550FFD40-5547-4A33-AB3C-BBE862C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84F"/>
    <w:pPr>
      <w:widowControl w:val="0"/>
      <w:spacing w:line="400" w:lineRule="exac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B7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8B6B7C"/>
    <w:rPr>
      <w:rFonts w:ascii="Times New Roman" w:eastAsia="宋体" w:hAnsi="Times New Roman" w:cs="Times New Roman"/>
      <w:sz w:val="18"/>
      <w:szCs w:val="18"/>
    </w:rPr>
  </w:style>
  <w:style w:type="paragraph" w:styleId="a5">
    <w:name w:val="footer"/>
    <w:basedOn w:val="a"/>
    <w:link w:val="a6"/>
    <w:uiPriority w:val="99"/>
    <w:unhideWhenUsed/>
    <w:rsid w:val="008B6B7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8B6B7C"/>
    <w:rPr>
      <w:rFonts w:ascii="Times New Roman" w:eastAsia="宋体" w:hAnsi="Times New Roman" w:cs="Times New Roman"/>
      <w:sz w:val="18"/>
      <w:szCs w:val="18"/>
    </w:rPr>
  </w:style>
  <w:style w:type="paragraph" w:styleId="a7">
    <w:name w:val="List Paragraph"/>
    <w:basedOn w:val="a"/>
    <w:uiPriority w:val="34"/>
    <w:qFormat/>
    <w:rsid w:val="008B6B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yao kai</cp:lastModifiedBy>
  <cp:revision>12</cp:revision>
  <dcterms:created xsi:type="dcterms:W3CDTF">2023-03-03T08:02:00Z</dcterms:created>
  <dcterms:modified xsi:type="dcterms:W3CDTF">2023-05-31T06:09:00Z</dcterms:modified>
</cp:coreProperties>
</file>