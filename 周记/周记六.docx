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5F0C9" w14:textId="0E5200EC"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</w:t>
      </w:r>
      <w:r w:rsidR="00C37CF9">
        <w:rPr>
          <w:rFonts w:hint="eastAsia"/>
          <w:b/>
          <w:sz w:val="32"/>
          <w:szCs w:val="32"/>
        </w:rPr>
        <w:t>六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14:paraId="78C94240" w14:textId="77777777" w:rsidTr="00337677">
        <w:trPr>
          <w:trHeight w:val="607"/>
        </w:trPr>
        <w:tc>
          <w:tcPr>
            <w:tcW w:w="900" w:type="dxa"/>
            <w:vAlign w:val="center"/>
          </w:tcPr>
          <w:p w14:paraId="5AA321BD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专业</w:t>
            </w:r>
          </w:p>
        </w:tc>
        <w:tc>
          <w:tcPr>
            <w:tcW w:w="3060" w:type="dxa"/>
            <w:vAlign w:val="center"/>
          </w:tcPr>
          <w:p w14:paraId="3F523DE1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通信工程</w:t>
            </w:r>
          </w:p>
        </w:tc>
        <w:tc>
          <w:tcPr>
            <w:tcW w:w="720" w:type="dxa"/>
            <w:vAlign w:val="center"/>
          </w:tcPr>
          <w:p w14:paraId="511CC1FF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14:paraId="574B24A2" w14:textId="77777777" w:rsidR="00F74892" w:rsidRPr="00ED3452" w:rsidRDefault="006531DE" w:rsidP="00337677">
            <w:pPr>
              <w:jc w:val="center"/>
              <w:rPr>
                <w:b/>
              </w:rPr>
            </w:pPr>
            <w:r w:rsidRPr="006531DE">
              <w:rPr>
                <w:b/>
              </w:rPr>
              <w:t xml:space="preserve">G-PCC </w:t>
            </w:r>
            <w:proofErr w:type="spellStart"/>
            <w:r w:rsidRPr="006531DE">
              <w:rPr>
                <w:b/>
              </w:rPr>
              <w:t>Trisoup</w:t>
            </w:r>
            <w:proofErr w:type="spellEnd"/>
            <w:r w:rsidRPr="006531DE">
              <w:rPr>
                <w:b/>
              </w:rPr>
              <w:t>点云几何信息编码优化</w:t>
            </w:r>
          </w:p>
        </w:tc>
      </w:tr>
      <w:tr w:rsidR="00F74892" w:rsidRPr="00ED3452" w14:paraId="2EE4783F" w14:textId="77777777" w:rsidTr="00337677">
        <w:trPr>
          <w:trHeight w:val="607"/>
        </w:trPr>
        <w:tc>
          <w:tcPr>
            <w:tcW w:w="900" w:type="dxa"/>
            <w:vAlign w:val="center"/>
          </w:tcPr>
          <w:p w14:paraId="5BFF8490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学生姓名</w:t>
            </w:r>
          </w:p>
        </w:tc>
        <w:tc>
          <w:tcPr>
            <w:tcW w:w="3060" w:type="dxa"/>
            <w:vAlign w:val="center"/>
          </w:tcPr>
          <w:p w14:paraId="748D7721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姚凯</w:t>
            </w:r>
          </w:p>
        </w:tc>
        <w:tc>
          <w:tcPr>
            <w:tcW w:w="720" w:type="dxa"/>
            <w:vAlign w:val="center"/>
          </w:tcPr>
          <w:p w14:paraId="72201FA0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学号</w:t>
            </w:r>
          </w:p>
        </w:tc>
        <w:tc>
          <w:tcPr>
            <w:tcW w:w="1980" w:type="dxa"/>
            <w:vAlign w:val="center"/>
          </w:tcPr>
          <w:p w14:paraId="556A3A08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9010100277</w:t>
            </w:r>
          </w:p>
        </w:tc>
        <w:tc>
          <w:tcPr>
            <w:tcW w:w="1080" w:type="dxa"/>
            <w:vAlign w:val="center"/>
          </w:tcPr>
          <w:p w14:paraId="674116F3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指导</w:t>
            </w:r>
          </w:p>
          <w:p w14:paraId="471A6482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教师</w:t>
            </w:r>
          </w:p>
        </w:tc>
        <w:tc>
          <w:tcPr>
            <w:tcW w:w="1260" w:type="dxa"/>
            <w:vAlign w:val="center"/>
          </w:tcPr>
          <w:p w14:paraId="5A8EAF35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张伟</w:t>
            </w:r>
          </w:p>
        </w:tc>
      </w:tr>
      <w:tr w:rsidR="00F74892" w:rsidRPr="00ED3452" w14:paraId="4280818F" w14:textId="77777777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14:paraId="0DE5C342" w14:textId="77777777"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14:paraId="032C4851" w14:textId="77777777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14:paraId="64140B89" w14:textId="4962DEE9" w:rsidR="003F4D0A" w:rsidRDefault="008936C4" w:rsidP="008936C4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在编码顶点存在信息与编码顶点位置信息时，用到了动态</w:t>
            </w:r>
            <w:r>
              <w:rPr>
                <w:rFonts w:hint="eastAsia"/>
              </w:rPr>
              <w:t>OBUF</w:t>
            </w:r>
            <w:r>
              <w:rPr>
                <w:rFonts w:hint="eastAsia"/>
              </w:rPr>
              <w:t>，这是一种优化熵编码概率的方法。由于各个点之间存在几何相关性，那么基于条件熵小于等于信息熵的理论基础，将点云几何相关性用上下文表示出来，并对应上熵编码的概率模型，再根据实际上下文的划分效果以及实际熵编码的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进行动态的更新熵编码概率模型。这种方法一定程度上去除了点</w:t>
            </w:r>
            <w:proofErr w:type="gramStart"/>
            <w:r>
              <w:rPr>
                <w:rFonts w:hint="eastAsia"/>
              </w:rPr>
              <w:t>云数据</w:t>
            </w:r>
            <w:proofErr w:type="gramEnd"/>
            <w:r>
              <w:rPr>
                <w:rFonts w:hint="eastAsia"/>
              </w:rPr>
              <w:t>的几何相关性，提高了编码效率。</w:t>
            </w:r>
          </w:p>
          <w:p w14:paraId="6C63BD52" w14:textId="7D0DCE70" w:rsidR="008936C4" w:rsidRPr="008936C4" w:rsidRDefault="008936C4" w:rsidP="008936C4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理解了各上下文值的物理含义。</w:t>
            </w:r>
          </w:p>
          <w:p w14:paraId="700B78F5" w14:textId="77777777" w:rsidR="00F74892" w:rsidRPr="006A5EA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14:paraId="0A58B06C" w14:textId="77777777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14:paraId="54DF01E6" w14:textId="77777777"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14:paraId="2970AE85" w14:textId="77777777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14:paraId="404189CA" w14:textId="2D4FEECA" w:rsidR="00F74892" w:rsidRDefault="008936C4" w:rsidP="008936C4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对动态</w:t>
            </w:r>
            <w:r>
              <w:rPr>
                <w:rFonts w:hint="eastAsia"/>
              </w:rPr>
              <w:t>OBUF</w:t>
            </w:r>
            <w:r>
              <w:rPr>
                <w:rFonts w:hint="eastAsia"/>
              </w:rPr>
              <w:t>理解不够透彻</w:t>
            </w:r>
          </w:p>
          <w:p w14:paraId="0774DDE1" w14:textId="36F4C704" w:rsidR="008936C4" w:rsidRPr="00145E35" w:rsidRDefault="00124D4C" w:rsidP="008936C4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选取现有上下文的依据不清楚</w:t>
            </w:r>
          </w:p>
        </w:tc>
      </w:tr>
      <w:tr w:rsidR="00F74892" w:rsidRPr="006A5EA2" w14:paraId="5F80375E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62E3FD7B" w14:textId="77777777"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14:paraId="29A498D7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54D8E943" w14:textId="5E4FB098" w:rsidR="00F74892" w:rsidRDefault="00124D4C" w:rsidP="00124D4C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尝试思考如何寻找较为合理的上下文使用顺序</w:t>
            </w:r>
          </w:p>
          <w:p w14:paraId="75115308" w14:textId="3F868B8D" w:rsidR="00F74892" w:rsidRPr="00124D4C" w:rsidRDefault="00124D4C" w:rsidP="0062584F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学习如何进行改进方案的测试</w:t>
            </w:r>
          </w:p>
          <w:p w14:paraId="34AB45E1" w14:textId="77777777"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14:paraId="44C9B14A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2A882A40" w14:textId="77777777"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14:paraId="6DC7C136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08A34E23" w14:textId="77777777" w:rsidR="00F74892" w:rsidRPr="000B4B71" w:rsidRDefault="00F74892" w:rsidP="00337677">
            <w:pPr>
              <w:rPr>
                <w:b/>
              </w:rPr>
            </w:pPr>
          </w:p>
          <w:p w14:paraId="22D52E2F" w14:textId="6E72D0DB" w:rsidR="00F74892" w:rsidRPr="00124D4C" w:rsidRDefault="00124D4C" w:rsidP="0062584F">
            <w:r>
              <w:rPr>
                <w:rFonts w:hint="eastAsia"/>
              </w:rPr>
              <w:t>开始对</w:t>
            </w:r>
            <w:proofErr w:type="spellStart"/>
            <w:r>
              <w:rPr>
                <w:rFonts w:hint="eastAsia"/>
              </w:rPr>
              <w:t>trisoup</w:t>
            </w:r>
            <w:proofErr w:type="spellEnd"/>
            <w:r>
              <w:rPr>
                <w:rFonts w:hint="eastAsia"/>
              </w:rPr>
              <w:t>用到的上下文进行学习，但对上下文的理解还不够到位，进度正常，继续学习</w:t>
            </w:r>
          </w:p>
          <w:p w14:paraId="6759949E" w14:textId="31054475" w:rsidR="00F74892" w:rsidRPr="00145E35" w:rsidRDefault="00B81691" w:rsidP="00337677">
            <w:pPr>
              <w:rPr>
                <w:b/>
              </w:rPr>
            </w:pPr>
            <w:ins w:id="0" w:author="yao kai" w:date="2023-05-30T17:05:00Z">
              <w:r>
                <w:rPr>
                  <w:noProof/>
                </w:rPr>
                <w:drawing>
                  <wp:anchor distT="0" distB="0" distL="114300" distR="114300" simplePos="0" relativeHeight="251661312" behindDoc="0" locked="0" layoutInCell="1" allowOverlap="1" wp14:anchorId="3FC09FDF" wp14:editId="28333F4B">
                    <wp:simplePos x="0" y="0"/>
                    <wp:positionH relativeFrom="column">
                      <wp:posOffset>5080000</wp:posOffset>
                    </wp:positionH>
                    <wp:positionV relativeFrom="page">
                      <wp:posOffset>1018540</wp:posOffset>
                    </wp:positionV>
                    <wp:extent cx="494030" cy="343535"/>
                    <wp:effectExtent l="0" t="0" r="1270" b="0"/>
                    <wp:wrapNone/>
                    <wp:docPr id="1" name="图片 1" descr="C:\Users\xiaoyu\Documents\Tencent Files\2498786275\Image\Group2\~1\PD\~1PDXRR)VF~AR_@[}EMO6Y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xiaoyu\Documents\Tencent Files\2498786275\Image\Group2\~1\PD\~1PDXRR)VF~AR_@[}EMO6YM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4030" cy="343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</w:p>
          <w:p w14:paraId="72A75F8A" w14:textId="13F4CA65"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14:paraId="1A0931CA" w14:textId="77777777" w:rsidR="00F74892" w:rsidRDefault="00F74892" w:rsidP="00337677">
            <w:pPr>
              <w:rPr>
                <w:b/>
                <w:szCs w:val="21"/>
              </w:rPr>
            </w:pPr>
          </w:p>
        </w:tc>
      </w:tr>
    </w:tbl>
    <w:p w14:paraId="234C229D" w14:textId="77777777"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3AD8AD63" w14:textId="77777777" w:rsidR="00F74892" w:rsidRDefault="00F74892" w:rsidP="00F74892">
      <w:pPr>
        <w:ind w:left="960" w:hangingChars="400" w:hanging="96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25808C54" w14:textId="77777777" w:rsidR="00F74892" w:rsidRDefault="00F74892" w:rsidP="00F74892">
      <w:pPr>
        <w:ind w:left="960" w:hangingChars="400" w:hanging="96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4F94326E" w14:textId="77777777"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3F546" w14:textId="77777777" w:rsidR="00BA0178" w:rsidRDefault="00BA0178" w:rsidP="00C37CF9">
      <w:pPr>
        <w:spacing w:line="240" w:lineRule="auto"/>
      </w:pPr>
      <w:r>
        <w:separator/>
      </w:r>
    </w:p>
  </w:endnote>
  <w:endnote w:type="continuationSeparator" w:id="0">
    <w:p w14:paraId="78705AAC" w14:textId="77777777" w:rsidR="00BA0178" w:rsidRDefault="00BA0178" w:rsidP="00C37C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EF140" w14:textId="77777777" w:rsidR="00BA0178" w:rsidRDefault="00BA0178" w:rsidP="00C37CF9">
      <w:pPr>
        <w:spacing w:line="240" w:lineRule="auto"/>
      </w:pPr>
      <w:r>
        <w:separator/>
      </w:r>
    </w:p>
  </w:footnote>
  <w:footnote w:type="continuationSeparator" w:id="0">
    <w:p w14:paraId="40ADEA6C" w14:textId="77777777" w:rsidR="00BA0178" w:rsidRDefault="00BA0178" w:rsidP="00C37C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5640"/>
    <w:multiLevelType w:val="hybridMultilevel"/>
    <w:tmpl w:val="02E20336"/>
    <w:lvl w:ilvl="0" w:tplc="FA542D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0B659C"/>
    <w:multiLevelType w:val="hybridMultilevel"/>
    <w:tmpl w:val="702E2F7C"/>
    <w:lvl w:ilvl="0" w:tplc="3C1C6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0D51B8"/>
    <w:multiLevelType w:val="hybridMultilevel"/>
    <w:tmpl w:val="0B18D7D2"/>
    <w:lvl w:ilvl="0" w:tplc="11EE52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5652774">
    <w:abstractNumId w:val="2"/>
  </w:num>
  <w:num w:numId="2" w16cid:durableId="1531842721">
    <w:abstractNumId w:val="1"/>
  </w:num>
  <w:num w:numId="3" w16cid:durableId="88672589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o kai">
    <w15:presenceInfo w15:providerId="Windows Live" w15:userId="75076055b22077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92"/>
    <w:rsid w:val="000100CF"/>
    <w:rsid w:val="000B4B71"/>
    <w:rsid w:val="00124D4C"/>
    <w:rsid w:val="003F4D0A"/>
    <w:rsid w:val="00574117"/>
    <w:rsid w:val="0062584F"/>
    <w:rsid w:val="006531DE"/>
    <w:rsid w:val="006B3FFB"/>
    <w:rsid w:val="008936C4"/>
    <w:rsid w:val="00B81691"/>
    <w:rsid w:val="00BA0178"/>
    <w:rsid w:val="00BC4EB2"/>
    <w:rsid w:val="00C37CF9"/>
    <w:rsid w:val="00F7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EDDD2"/>
  <w15:docId w15:val="{550FFD40-5547-4A33-AB3C-BBE862C3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84F"/>
    <w:pPr>
      <w:widowControl w:val="0"/>
      <w:spacing w:line="40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7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7CF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7CF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7CF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8936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yao kai</cp:lastModifiedBy>
  <cp:revision>9</cp:revision>
  <dcterms:created xsi:type="dcterms:W3CDTF">2023-03-03T08:02:00Z</dcterms:created>
  <dcterms:modified xsi:type="dcterms:W3CDTF">2023-05-31T06:12:00Z</dcterms:modified>
</cp:coreProperties>
</file>