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14CA" w14:textId="77777777" w:rsidR="008E0A09" w:rsidRDefault="008E0A09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color w:val="000000"/>
          <w:sz w:val="36"/>
          <w:szCs w:val="36"/>
        </w:rPr>
      </w:pPr>
    </w:p>
    <w:p w14:paraId="618D78F3" w14:textId="77777777" w:rsidR="008E0A09" w:rsidRDefault="00000000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西安电子科技大学</w:t>
      </w:r>
    </w:p>
    <w:p w14:paraId="0B65EDF4" w14:textId="77777777" w:rsidR="008E0A09" w:rsidRDefault="00000000">
      <w:pPr>
        <w:spacing w:line="240" w:lineRule="auto"/>
        <w:ind w:firstLineChars="0" w:firstLine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毕业设计（论文）指导情况登记表</w:t>
      </w:r>
    </w:p>
    <w:tbl>
      <w:tblPr>
        <w:tblW w:w="8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2736"/>
        <w:gridCol w:w="855"/>
        <w:gridCol w:w="1881"/>
        <w:gridCol w:w="1025"/>
        <w:gridCol w:w="1443"/>
      </w:tblGrid>
      <w:tr w:rsidR="008E0A09" w14:paraId="41C4F883" w14:textId="77777777" w:rsidTr="00F26F0A">
        <w:trPr>
          <w:trHeight w:val="818"/>
          <w:jc w:val="center"/>
        </w:trPr>
        <w:tc>
          <w:tcPr>
            <w:tcW w:w="1024" w:type="dxa"/>
            <w:vAlign w:val="center"/>
          </w:tcPr>
          <w:p w14:paraId="60665DCA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专业</w:t>
            </w:r>
          </w:p>
        </w:tc>
        <w:tc>
          <w:tcPr>
            <w:tcW w:w="2736" w:type="dxa"/>
            <w:vAlign w:val="center"/>
          </w:tcPr>
          <w:p w14:paraId="5228F868" w14:textId="167CC2DD" w:rsidR="008E0A09" w:rsidRDefault="0032347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通信工程</w:t>
            </w:r>
          </w:p>
        </w:tc>
        <w:tc>
          <w:tcPr>
            <w:tcW w:w="855" w:type="dxa"/>
            <w:vAlign w:val="center"/>
          </w:tcPr>
          <w:p w14:paraId="08CE8873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题目</w:t>
            </w:r>
          </w:p>
        </w:tc>
        <w:tc>
          <w:tcPr>
            <w:tcW w:w="4349" w:type="dxa"/>
            <w:gridSpan w:val="3"/>
            <w:vAlign w:val="center"/>
          </w:tcPr>
          <w:p w14:paraId="76554F02" w14:textId="155250B8" w:rsidR="008E0A09" w:rsidRDefault="00323470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G-PCC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Trisoup</w:t>
            </w:r>
            <w:r>
              <w:rPr>
                <w:rFonts w:ascii="Times New Roman" w:hAnsi="Times New Roman" w:hint="eastAsia"/>
                <w:sz w:val="24"/>
                <w:szCs w:val="24"/>
              </w:rPr>
              <w:t>点云几何信息编码优化</w:t>
            </w:r>
          </w:p>
        </w:tc>
      </w:tr>
      <w:tr w:rsidR="008E0A09" w14:paraId="54FE88D2" w14:textId="77777777" w:rsidTr="00F26F0A">
        <w:trPr>
          <w:trHeight w:val="769"/>
          <w:jc w:val="center"/>
        </w:trPr>
        <w:tc>
          <w:tcPr>
            <w:tcW w:w="1024" w:type="dxa"/>
            <w:vAlign w:val="center"/>
          </w:tcPr>
          <w:p w14:paraId="3C7E8BF0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学生</w:t>
            </w:r>
          </w:p>
          <w:p w14:paraId="5DCB4190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2736" w:type="dxa"/>
            <w:vAlign w:val="center"/>
          </w:tcPr>
          <w:p w14:paraId="599F272C" w14:textId="11EF5666" w:rsidR="008E0A09" w:rsidRDefault="0032347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姚凯</w:t>
            </w:r>
          </w:p>
        </w:tc>
        <w:tc>
          <w:tcPr>
            <w:tcW w:w="855" w:type="dxa"/>
            <w:vAlign w:val="center"/>
          </w:tcPr>
          <w:p w14:paraId="49AEB879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学号</w:t>
            </w:r>
          </w:p>
        </w:tc>
        <w:tc>
          <w:tcPr>
            <w:tcW w:w="1881" w:type="dxa"/>
            <w:vAlign w:val="center"/>
          </w:tcPr>
          <w:p w14:paraId="4EE7CC9A" w14:textId="1C24A71F" w:rsidR="008E0A09" w:rsidRDefault="0032347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9010100277</w:t>
            </w:r>
          </w:p>
        </w:tc>
        <w:tc>
          <w:tcPr>
            <w:tcW w:w="1025" w:type="dxa"/>
            <w:vAlign w:val="center"/>
          </w:tcPr>
          <w:p w14:paraId="2DA11733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教师</w:t>
            </w:r>
          </w:p>
          <w:p w14:paraId="1803BE8B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姓名</w:t>
            </w:r>
          </w:p>
        </w:tc>
        <w:tc>
          <w:tcPr>
            <w:tcW w:w="1443" w:type="dxa"/>
            <w:vAlign w:val="center"/>
          </w:tcPr>
          <w:p w14:paraId="62B1AB1E" w14:textId="452C08FC" w:rsidR="008E0A09" w:rsidRDefault="0032347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张伟</w:t>
            </w:r>
          </w:p>
        </w:tc>
      </w:tr>
      <w:tr w:rsidR="008E0A09" w14:paraId="3D18205B" w14:textId="77777777" w:rsidTr="00F26F0A">
        <w:trPr>
          <w:trHeight w:val="829"/>
          <w:jc w:val="center"/>
        </w:trPr>
        <w:tc>
          <w:tcPr>
            <w:tcW w:w="1024" w:type="dxa"/>
            <w:vAlign w:val="center"/>
          </w:tcPr>
          <w:p w14:paraId="43D3C1D9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</w:t>
            </w:r>
          </w:p>
          <w:p w14:paraId="2DC06857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次数</w:t>
            </w:r>
          </w:p>
        </w:tc>
        <w:tc>
          <w:tcPr>
            <w:tcW w:w="2736" w:type="dxa"/>
            <w:vAlign w:val="center"/>
          </w:tcPr>
          <w:p w14:paraId="496FA886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内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容</w:t>
            </w:r>
          </w:p>
        </w:tc>
        <w:tc>
          <w:tcPr>
            <w:tcW w:w="2736" w:type="dxa"/>
            <w:gridSpan w:val="2"/>
            <w:vAlign w:val="center"/>
          </w:tcPr>
          <w:p w14:paraId="5BA0EB21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效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果</w:t>
            </w:r>
          </w:p>
        </w:tc>
        <w:tc>
          <w:tcPr>
            <w:tcW w:w="1025" w:type="dxa"/>
            <w:vAlign w:val="center"/>
          </w:tcPr>
          <w:p w14:paraId="476931A5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</w:t>
            </w:r>
          </w:p>
          <w:p w14:paraId="29A26CEC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1443" w:type="dxa"/>
            <w:vAlign w:val="center"/>
          </w:tcPr>
          <w:p w14:paraId="57395560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指导教师</w:t>
            </w:r>
          </w:p>
          <w:p w14:paraId="4D8D3431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签名</w:t>
            </w:r>
          </w:p>
        </w:tc>
      </w:tr>
      <w:tr w:rsidR="008E0A09" w14:paraId="638DBB59" w14:textId="77777777" w:rsidTr="00F26F0A">
        <w:trPr>
          <w:trHeight w:val="1050"/>
          <w:jc w:val="center"/>
        </w:trPr>
        <w:tc>
          <w:tcPr>
            <w:tcW w:w="1024" w:type="dxa"/>
            <w:vAlign w:val="center"/>
          </w:tcPr>
          <w:p w14:paraId="619E13C1" w14:textId="77777777" w:rsidR="008E0A09" w:rsidRDefault="00000000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2736" w:type="dxa"/>
            <w:vAlign w:val="center"/>
          </w:tcPr>
          <w:p w14:paraId="0868C502" w14:textId="23D88C5A" w:rsidR="003168C4" w:rsidRPr="00DC15FF" w:rsidRDefault="003168C4" w:rsidP="003168C4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指导研究方向和目标，并阐述论文的重要性与背景</w:t>
            </w:r>
          </w:p>
        </w:tc>
        <w:tc>
          <w:tcPr>
            <w:tcW w:w="2736" w:type="dxa"/>
            <w:gridSpan w:val="2"/>
            <w:vAlign w:val="center"/>
          </w:tcPr>
          <w:p w14:paraId="365A94CD" w14:textId="54FE2EF6" w:rsidR="00F26F0A" w:rsidRDefault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学生理解了研究方向和目标，并明确了论文的重要性与背景</w:t>
            </w:r>
          </w:p>
        </w:tc>
        <w:tc>
          <w:tcPr>
            <w:tcW w:w="1025" w:type="dxa"/>
            <w:vAlign w:val="center"/>
          </w:tcPr>
          <w:p w14:paraId="4C0B435B" w14:textId="1757793B" w:rsidR="008E0A09" w:rsidRDefault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022.12.30</w:t>
            </w:r>
          </w:p>
        </w:tc>
        <w:tc>
          <w:tcPr>
            <w:tcW w:w="1443" w:type="dxa"/>
            <w:vAlign w:val="center"/>
          </w:tcPr>
          <w:p w14:paraId="6723CD74" w14:textId="1DFA86D5" w:rsidR="008E0A09" w:rsidRDefault="00992CDE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576832" behindDoc="0" locked="0" layoutInCell="1" allowOverlap="1" wp14:anchorId="2F136728" wp14:editId="783B1F57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144780</wp:posOffset>
                    </wp:positionV>
                    <wp:extent cx="494030" cy="343535"/>
                    <wp:effectExtent l="0" t="0" r="1270" b="0"/>
                    <wp:wrapNone/>
                    <wp:docPr id="1" name="图片 1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700071E2" w14:textId="77777777" w:rsidTr="00F26F0A">
        <w:trPr>
          <w:trHeight w:val="1379"/>
          <w:jc w:val="center"/>
        </w:trPr>
        <w:tc>
          <w:tcPr>
            <w:tcW w:w="1024" w:type="dxa"/>
            <w:vAlign w:val="center"/>
          </w:tcPr>
          <w:p w14:paraId="4F5927DD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2736" w:type="dxa"/>
            <w:vAlign w:val="center"/>
          </w:tcPr>
          <w:p w14:paraId="2A5B1DA8" w14:textId="040A2393" w:rsidR="00DC15FF" w:rsidRDefault="00F26F0A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指导查阅相关文献，分析和总结相关工作</w:t>
            </w:r>
          </w:p>
        </w:tc>
        <w:tc>
          <w:tcPr>
            <w:tcW w:w="2736" w:type="dxa"/>
            <w:gridSpan w:val="2"/>
            <w:vAlign w:val="center"/>
          </w:tcPr>
          <w:p w14:paraId="048D7DBE" w14:textId="3E8762D3" w:rsidR="00DC15FF" w:rsidRDefault="00F26F0A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学生完成了相关文献的查阅，能够准确分析和总结相关工作</w:t>
            </w:r>
          </w:p>
        </w:tc>
        <w:tc>
          <w:tcPr>
            <w:tcW w:w="1025" w:type="dxa"/>
            <w:vAlign w:val="center"/>
          </w:tcPr>
          <w:p w14:paraId="431D8EFB" w14:textId="6990FC49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</w:t>
            </w:r>
            <w:r>
              <w:rPr>
                <w:rFonts w:ascii="Times New Roman" w:hAnsi="Times New Roman"/>
                <w:szCs w:val="21"/>
              </w:rPr>
              <w:t>23</w:t>
            </w:r>
            <w:r>
              <w:rPr>
                <w:rFonts w:ascii="Times New Roman" w:hAnsi="Times New Roman"/>
                <w:szCs w:val="21"/>
              </w:rPr>
              <w:t>.1.3</w:t>
            </w:r>
          </w:p>
        </w:tc>
        <w:tc>
          <w:tcPr>
            <w:tcW w:w="1443" w:type="dxa"/>
            <w:vAlign w:val="center"/>
          </w:tcPr>
          <w:p w14:paraId="60030C6C" w14:textId="2CC77329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1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64896" behindDoc="0" locked="0" layoutInCell="1" allowOverlap="1" wp14:anchorId="79D1A02B" wp14:editId="16E14482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278130</wp:posOffset>
                    </wp:positionV>
                    <wp:extent cx="494030" cy="343535"/>
                    <wp:effectExtent l="0" t="0" r="1270" b="0"/>
                    <wp:wrapNone/>
                    <wp:docPr id="1144859906" name="图片 1144859906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55CB012E" w14:textId="77777777" w:rsidTr="00F26F0A">
        <w:trPr>
          <w:trHeight w:val="1332"/>
          <w:jc w:val="center"/>
        </w:trPr>
        <w:tc>
          <w:tcPr>
            <w:tcW w:w="1024" w:type="dxa"/>
            <w:vAlign w:val="center"/>
          </w:tcPr>
          <w:p w14:paraId="5C1DE575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2736" w:type="dxa"/>
            <w:vAlign w:val="center"/>
          </w:tcPr>
          <w:p w14:paraId="01F8AB2D" w14:textId="376EDB5A" w:rsidR="00DC15FF" w:rsidRDefault="00F26F0A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协助学生完成论文大纲的撰写，包括章节划分和内容安排</w:t>
            </w:r>
          </w:p>
        </w:tc>
        <w:tc>
          <w:tcPr>
            <w:tcW w:w="2736" w:type="dxa"/>
            <w:gridSpan w:val="2"/>
            <w:vAlign w:val="center"/>
          </w:tcPr>
          <w:p w14:paraId="3BCB7F84" w14:textId="409FBD8D" w:rsidR="00F26F0A" w:rsidRDefault="00F26F0A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学生完成了论文大纲的撰写，章节划分和内容安排合理</w:t>
            </w:r>
          </w:p>
        </w:tc>
        <w:tc>
          <w:tcPr>
            <w:tcW w:w="1025" w:type="dxa"/>
            <w:vAlign w:val="center"/>
          </w:tcPr>
          <w:p w14:paraId="08E7BE34" w14:textId="57A13B51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.2.</w:t>
            </w:r>
            <w:r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1443" w:type="dxa"/>
            <w:vAlign w:val="center"/>
          </w:tcPr>
          <w:p w14:paraId="3D7893CD" w14:textId="11C46DBF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2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682304" behindDoc="0" locked="0" layoutInCell="1" allowOverlap="1" wp14:anchorId="37B2F9CD" wp14:editId="2B7D7C72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227965</wp:posOffset>
                    </wp:positionV>
                    <wp:extent cx="494030" cy="343535"/>
                    <wp:effectExtent l="0" t="0" r="1270" b="0"/>
                    <wp:wrapNone/>
                    <wp:docPr id="1891565957" name="图片 1891565957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39493147" w14:textId="77777777" w:rsidTr="00F26F0A">
        <w:trPr>
          <w:trHeight w:val="1190"/>
          <w:jc w:val="center"/>
        </w:trPr>
        <w:tc>
          <w:tcPr>
            <w:tcW w:w="1024" w:type="dxa"/>
            <w:vAlign w:val="center"/>
          </w:tcPr>
          <w:p w14:paraId="67F91627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2736" w:type="dxa"/>
            <w:vAlign w:val="center"/>
          </w:tcPr>
          <w:p w14:paraId="59D3CB34" w14:textId="6F573AB0" w:rsidR="00DC15FF" w:rsidRDefault="0028682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指导学生学习参考代码</w:t>
            </w:r>
            <w:r w:rsidR="002A3FDB">
              <w:rPr>
                <w:rFonts w:ascii="Times New Roman" w:hAnsi="Times New Roman" w:hint="eastAsia"/>
                <w:szCs w:val="21"/>
              </w:rPr>
              <w:t>的使用与原理</w:t>
            </w:r>
          </w:p>
        </w:tc>
        <w:tc>
          <w:tcPr>
            <w:tcW w:w="2736" w:type="dxa"/>
            <w:gridSpan w:val="2"/>
            <w:vAlign w:val="center"/>
          </w:tcPr>
          <w:p w14:paraId="2D277F74" w14:textId="4A583E36" w:rsidR="00DC15FF" w:rsidRDefault="0028682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学生完成了</w:t>
            </w:r>
            <w:r w:rsidR="002A3FDB">
              <w:rPr>
                <w:rFonts w:ascii="Times New Roman" w:hAnsi="Times New Roman" w:hint="eastAsia"/>
                <w:szCs w:val="21"/>
              </w:rPr>
              <w:t>对代码的调试，使用，以及对大部分代码有了深刻理解</w:t>
            </w:r>
          </w:p>
        </w:tc>
        <w:tc>
          <w:tcPr>
            <w:tcW w:w="1025" w:type="dxa"/>
            <w:vAlign w:val="center"/>
          </w:tcPr>
          <w:p w14:paraId="5F515EC1" w14:textId="1203F94D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.2.</w:t>
            </w:r>
            <w:r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1443" w:type="dxa"/>
            <w:vAlign w:val="center"/>
          </w:tcPr>
          <w:p w14:paraId="4FACF53E" w14:textId="5B0DFC07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3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13024" behindDoc="0" locked="0" layoutInCell="1" allowOverlap="1" wp14:anchorId="428A795A" wp14:editId="0CDAF0B0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194945</wp:posOffset>
                    </wp:positionV>
                    <wp:extent cx="494030" cy="343535"/>
                    <wp:effectExtent l="0" t="0" r="1270" b="0"/>
                    <wp:wrapNone/>
                    <wp:docPr id="562683146" name="图片 562683146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17CE00C8" w14:textId="77777777" w:rsidTr="00F26F0A">
        <w:trPr>
          <w:trHeight w:val="1340"/>
          <w:jc w:val="center"/>
        </w:trPr>
        <w:tc>
          <w:tcPr>
            <w:tcW w:w="1024" w:type="dxa"/>
            <w:vAlign w:val="center"/>
          </w:tcPr>
          <w:p w14:paraId="47F43DE5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2736" w:type="dxa"/>
            <w:vAlign w:val="center"/>
          </w:tcPr>
          <w:p w14:paraId="7FF75081" w14:textId="7A73AD5C" w:rsidR="00DC15FF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指导学生完成开题报告撰写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</w:p>
        </w:tc>
        <w:tc>
          <w:tcPr>
            <w:tcW w:w="2736" w:type="dxa"/>
            <w:gridSpan w:val="2"/>
            <w:vAlign w:val="center"/>
          </w:tcPr>
          <w:p w14:paraId="4DD86EA8" w14:textId="6703FEC7" w:rsidR="00DC15FF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学生完成了开题报告撰写</w:t>
            </w:r>
          </w:p>
        </w:tc>
        <w:tc>
          <w:tcPr>
            <w:tcW w:w="1025" w:type="dxa"/>
            <w:vAlign w:val="center"/>
          </w:tcPr>
          <w:p w14:paraId="0319FE5F" w14:textId="3AB52EA3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2.</w:t>
            </w:r>
            <w:r>
              <w:rPr>
                <w:rFonts w:ascii="Times New Roman" w:hAnsi="Times New Roman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1443" w:type="dxa"/>
            <w:vAlign w:val="center"/>
          </w:tcPr>
          <w:p w14:paraId="1740461A" w14:textId="46505ADE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4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16096" behindDoc="0" locked="0" layoutInCell="1" allowOverlap="1" wp14:anchorId="13BAC2B4" wp14:editId="488ED3CE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233045</wp:posOffset>
                    </wp:positionV>
                    <wp:extent cx="494030" cy="343535"/>
                    <wp:effectExtent l="0" t="0" r="1270" b="0"/>
                    <wp:wrapNone/>
                    <wp:docPr id="1010164470" name="图片 1010164470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732A24E7" w14:textId="77777777" w:rsidTr="00F26F0A">
        <w:trPr>
          <w:trHeight w:val="1321"/>
          <w:jc w:val="center"/>
        </w:trPr>
        <w:tc>
          <w:tcPr>
            <w:tcW w:w="1024" w:type="dxa"/>
            <w:vAlign w:val="center"/>
          </w:tcPr>
          <w:p w14:paraId="5500BF03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</w:p>
        </w:tc>
        <w:tc>
          <w:tcPr>
            <w:tcW w:w="2736" w:type="dxa"/>
            <w:vAlign w:val="center"/>
          </w:tcPr>
          <w:p w14:paraId="18ACC570" w14:textId="5E8492C4" w:rsidR="00DC15FF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指导学生学习动态</w:t>
            </w:r>
            <w:r>
              <w:rPr>
                <w:rFonts w:ascii="Times New Roman" w:hAnsi="Times New Roman" w:hint="eastAsia"/>
                <w:szCs w:val="21"/>
              </w:rPr>
              <w:t>OBUF</w:t>
            </w:r>
            <w:r>
              <w:rPr>
                <w:rFonts w:ascii="Times New Roman" w:hAnsi="Times New Roman" w:hint="eastAsia"/>
                <w:szCs w:val="21"/>
              </w:rPr>
              <w:t>，理解参考平台现有上下文结构</w:t>
            </w:r>
          </w:p>
        </w:tc>
        <w:tc>
          <w:tcPr>
            <w:tcW w:w="2736" w:type="dxa"/>
            <w:gridSpan w:val="2"/>
            <w:vAlign w:val="center"/>
          </w:tcPr>
          <w:p w14:paraId="371F0A04" w14:textId="14AD736E" w:rsidR="00DC15FF" w:rsidRPr="002A3FDB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学生理解了动态</w:t>
            </w:r>
            <w:r>
              <w:rPr>
                <w:rFonts w:ascii="Times New Roman" w:hAnsi="Times New Roman" w:hint="eastAsia"/>
                <w:szCs w:val="21"/>
              </w:rPr>
              <w:t>OBUF</w:t>
            </w:r>
            <w:r>
              <w:rPr>
                <w:rFonts w:ascii="Times New Roman" w:hAnsi="Times New Roman" w:hint="eastAsia"/>
                <w:szCs w:val="21"/>
              </w:rPr>
              <w:t>，各个上下文物理含义基本掌握</w:t>
            </w:r>
          </w:p>
        </w:tc>
        <w:tc>
          <w:tcPr>
            <w:tcW w:w="1025" w:type="dxa"/>
            <w:vAlign w:val="center"/>
          </w:tcPr>
          <w:p w14:paraId="3CD01B5D" w14:textId="2D121067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.2.</w:t>
            </w: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443" w:type="dxa"/>
            <w:vAlign w:val="center"/>
          </w:tcPr>
          <w:p w14:paraId="16B68572" w14:textId="2A6064C6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5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29408" behindDoc="0" locked="0" layoutInCell="1" allowOverlap="1" wp14:anchorId="4F06B8BA" wp14:editId="2E617624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239395</wp:posOffset>
                    </wp:positionV>
                    <wp:extent cx="494030" cy="343535"/>
                    <wp:effectExtent l="0" t="0" r="1270" b="0"/>
                    <wp:wrapNone/>
                    <wp:docPr id="1358883483" name="图片 1358883483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77471125" w14:textId="77777777" w:rsidTr="00F26F0A">
        <w:trPr>
          <w:trHeight w:val="1503"/>
          <w:jc w:val="center"/>
        </w:trPr>
        <w:tc>
          <w:tcPr>
            <w:tcW w:w="1024" w:type="dxa"/>
            <w:vAlign w:val="center"/>
          </w:tcPr>
          <w:p w14:paraId="32D69E7D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7</w:t>
            </w:r>
          </w:p>
        </w:tc>
        <w:tc>
          <w:tcPr>
            <w:tcW w:w="2736" w:type="dxa"/>
            <w:vAlign w:val="center"/>
          </w:tcPr>
          <w:p w14:paraId="76F7FD95" w14:textId="0B58158A" w:rsidR="00DC15FF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指导学生通过撰写</w:t>
            </w:r>
            <w:r>
              <w:rPr>
                <w:rFonts w:ascii="Times New Roman" w:hAnsi="Times New Roman" w:hint="eastAsia"/>
                <w:szCs w:val="21"/>
              </w:rPr>
              <w:t>python</w:t>
            </w:r>
            <w:r>
              <w:rPr>
                <w:rFonts w:ascii="Times New Roman" w:hAnsi="Times New Roman" w:hint="eastAsia"/>
                <w:szCs w:val="21"/>
              </w:rPr>
              <w:t>脚本来抓取需要的实验数据</w:t>
            </w:r>
          </w:p>
        </w:tc>
        <w:tc>
          <w:tcPr>
            <w:tcW w:w="2736" w:type="dxa"/>
            <w:gridSpan w:val="2"/>
            <w:vAlign w:val="center"/>
          </w:tcPr>
          <w:p w14:paraId="22C837CA" w14:textId="6D027021" w:rsidR="00DC15FF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学生学会了如何撰写并使用</w:t>
            </w:r>
            <w:r>
              <w:rPr>
                <w:rFonts w:ascii="Times New Roman" w:hAnsi="Times New Roman" w:hint="eastAsia"/>
                <w:szCs w:val="21"/>
              </w:rPr>
              <w:t>python</w:t>
            </w:r>
            <w:r>
              <w:rPr>
                <w:rFonts w:ascii="Times New Roman" w:hAnsi="Times New Roman" w:hint="eastAsia"/>
                <w:szCs w:val="21"/>
              </w:rPr>
              <w:t>脚本</w:t>
            </w:r>
          </w:p>
        </w:tc>
        <w:tc>
          <w:tcPr>
            <w:tcW w:w="1025" w:type="dxa"/>
            <w:vAlign w:val="center"/>
          </w:tcPr>
          <w:p w14:paraId="76110131" w14:textId="5C76E6A4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.2.</w:t>
            </w:r>
            <w:r>
              <w:rPr>
                <w:rFonts w:ascii="Times New Roman" w:hAnsi="Times New Roman"/>
                <w:szCs w:val="21"/>
              </w:rPr>
              <w:t>27</w:t>
            </w:r>
          </w:p>
        </w:tc>
        <w:tc>
          <w:tcPr>
            <w:tcW w:w="1443" w:type="dxa"/>
            <w:vAlign w:val="center"/>
          </w:tcPr>
          <w:p w14:paraId="0567B994" w14:textId="6BFE0EFA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6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0432" behindDoc="0" locked="0" layoutInCell="1" allowOverlap="1" wp14:anchorId="0C918D1A" wp14:editId="57733435">
                    <wp:simplePos x="0" y="0"/>
                    <wp:positionH relativeFrom="column">
                      <wp:posOffset>122555</wp:posOffset>
                    </wp:positionH>
                    <wp:positionV relativeFrom="page">
                      <wp:posOffset>347345</wp:posOffset>
                    </wp:positionV>
                    <wp:extent cx="494030" cy="343535"/>
                    <wp:effectExtent l="0" t="0" r="1270" b="0"/>
                    <wp:wrapNone/>
                    <wp:docPr id="973837623" name="图片 973837623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6C03ADEE" w14:textId="77777777" w:rsidTr="00F26F0A">
        <w:trPr>
          <w:trHeight w:val="809"/>
          <w:jc w:val="center"/>
        </w:trPr>
        <w:tc>
          <w:tcPr>
            <w:tcW w:w="1024" w:type="dxa"/>
            <w:vAlign w:val="center"/>
          </w:tcPr>
          <w:p w14:paraId="7C69A2FC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</w:p>
          <w:p w14:paraId="7B9EA923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次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数</w:t>
            </w:r>
          </w:p>
        </w:tc>
        <w:tc>
          <w:tcPr>
            <w:tcW w:w="2736" w:type="dxa"/>
            <w:vAlign w:val="center"/>
          </w:tcPr>
          <w:p w14:paraId="10CB8CD8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内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容</w:t>
            </w:r>
          </w:p>
        </w:tc>
        <w:tc>
          <w:tcPr>
            <w:tcW w:w="2736" w:type="dxa"/>
            <w:gridSpan w:val="2"/>
            <w:vAlign w:val="center"/>
          </w:tcPr>
          <w:p w14:paraId="6BE6E7F3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效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果</w:t>
            </w:r>
          </w:p>
        </w:tc>
        <w:tc>
          <w:tcPr>
            <w:tcW w:w="1025" w:type="dxa"/>
            <w:vAlign w:val="center"/>
          </w:tcPr>
          <w:p w14:paraId="145D38EF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</w:t>
            </w:r>
          </w:p>
          <w:p w14:paraId="575DF2C7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1443" w:type="dxa"/>
            <w:vAlign w:val="center"/>
          </w:tcPr>
          <w:p w14:paraId="4A37A0D9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指导教师</w:t>
            </w:r>
          </w:p>
          <w:p w14:paraId="53227587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签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名</w:t>
            </w:r>
          </w:p>
        </w:tc>
      </w:tr>
      <w:tr w:rsidR="00DC15FF" w14:paraId="74042B44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64348742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</w:p>
        </w:tc>
        <w:tc>
          <w:tcPr>
            <w:tcW w:w="2736" w:type="dxa"/>
            <w:vAlign w:val="center"/>
          </w:tcPr>
          <w:p w14:paraId="4E35DC4C" w14:textId="1E60194A" w:rsidR="00DC15FF" w:rsidRPr="002A3FDB" w:rsidRDefault="002A3FDB" w:rsidP="002A3FDB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指导学生如何进行合理的数据分析</w:t>
            </w:r>
          </w:p>
        </w:tc>
        <w:tc>
          <w:tcPr>
            <w:tcW w:w="2736" w:type="dxa"/>
            <w:gridSpan w:val="2"/>
            <w:vAlign w:val="center"/>
          </w:tcPr>
          <w:p w14:paraId="035129FA" w14:textId="4B62DEE5" w:rsidR="00DC15FF" w:rsidRPr="002A3FDB" w:rsidRDefault="002A3FDB" w:rsidP="002A3FDB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学生能利用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excel</w:t>
            </w:r>
            <w:r>
              <w:rPr>
                <w:rFonts w:ascii="Times New Roman" w:hAnsi="Times New Roman" w:hint="eastAsia"/>
                <w:bCs/>
                <w:sz w:val="24"/>
                <w:szCs w:val="24"/>
              </w:rPr>
              <w:t>表合理的分析所得数据，得出正确结论</w:t>
            </w:r>
          </w:p>
        </w:tc>
        <w:tc>
          <w:tcPr>
            <w:tcW w:w="1025" w:type="dxa"/>
            <w:vAlign w:val="center"/>
          </w:tcPr>
          <w:p w14:paraId="5BC4118B" w14:textId="0C56C994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3.6</w:t>
            </w:r>
          </w:p>
        </w:tc>
        <w:tc>
          <w:tcPr>
            <w:tcW w:w="1443" w:type="dxa"/>
            <w:vAlign w:val="center"/>
          </w:tcPr>
          <w:p w14:paraId="0BE1E468" w14:textId="79A6AFB0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7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1456" behindDoc="0" locked="0" layoutInCell="1" allowOverlap="1" wp14:anchorId="0AAEFC5C" wp14:editId="72378576">
                    <wp:simplePos x="0" y="0"/>
                    <wp:positionH relativeFrom="column">
                      <wp:posOffset>144145</wp:posOffset>
                    </wp:positionH>
                    <wp:positionV relativeFrom="page">
                      <wp:posOffset>22860</wp:posOffset>
                    </wp:positionV>
                    <wp:extent cx="494030" cy="343535"/>
                    <wp:effectExtent l="0" t="0" r="1270" b="0"/>
                    <wp:wrapNone/>
                    <wp:docPr id="698576215" name="图片 698576215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121597D1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5EFCC677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9</w:t>
            </w:r>
          </w:p>
        </w:tc>
        <w:tc>
          <w:tcPr>
            <w:tcW w:w="2736" w:type="dxa"/>
            <w:vAlign w:val="center"/>
          </w:tcPr>
          <w:p w14:paraId="22569953" w14:textId="7C9DE97A" w:rsidR="00DC15FF" w:rsidRDefault="002A3FDB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指导学生在对现有算法进行改进以后，如何进行性能测试</w:t>
            </w:r>
          </w:p>
        </w:tc>
        <w:tc>
          <w:tcPr>
            <w:tcW w:w="2736" w:type="dxa"/>
            <w:gridSpan w:val="2"/>
            <w:vAlign w:val="center"/>
          </w:tcPr>
          <w:p w14:paraId="6F44D3AD" w14:textId="083C1F87" w:rsidR="00DC15FF" w:rsidRDefault="00776C61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由于测试数据量较大，学生通过脚本学习，正逐步熟悉测试流程</w:t>
            </w:r>
          </w:p>
        </w:tc>
        <w:tc>
          <w:tcPr>
            <w:tcW w:w="1025" w:type="dxa"/>
            <w:vAlign w:val="center"/>
          </w:tcPr>
          <w:p w14:paraId="3E797B79" w14:textId="6DC16275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1443" w:type="dxa"/>
            <w:vAlign w:val="center"/>
          </w:tcPr>
          <w:p w14:paraId="5582B2E3" w14:textId="07057A0A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8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2480" behindDoc="0" locked="0" layoutInCell="1" allowOverlap="1" wp14:anchorId="782787E1" wp14:editId="7A728466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234315</wp:posOffset>
                    </wp:positionV>
                    <wp:extent cx="494030" cy="343535"/>
                    <wp:effectExtent l="0" t="0" r="1270" b="0"/>
                    <wp:wrapNone/>
                    <wp:docPr id="1664489712" name="图片 1664489712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6CFA17D5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616DEF3C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10</w:t>
            </w:r>
          </w:p>
        </w:tc>
        <w:tc>
          <w:tcPr>
            <w:tcW w:w="2736" w:type="dxa"/>
            <w:vAlign w:val="center"/>
          </w:tcPr>
          <w:p w14:paraId="517FC77C" w14:textId="12637469" w:rsidR="00DC15FF" w:rsidRDefault="00A404A9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与学生讨论分析现有实验结果并制定下一步实验计划</w:t>
            </w:r>
          </w:p>
        </w:tc>
        <w:tc>
          <w:tcPr>
            <w:tcW w:w="2736" w:type="dxa"/>
            <w:gridSpan w:val="2"/>
            <w:vAlign w:val="center"/>
          </w:tcPr>
          <w:p w14:paraId="2E14AF19" w14:textId="7C9C4E0F" w:rsidR="00DC15FF" w:rsidRDefault="00A404A9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学生思维较为活跃，能够及时的抓住问题所在并提出可能的解决方案</w:t>
            </w:r>
          </w:p>
        </w:tc>
        <w:tc>
          <w:tcPr>
            <w:tcW w:w="1025" w:type="dxa"/>
            <w:vAlign w:val="center"/>
          </w:tcPr>
          <w:p w14:paraId="6A8E1DC2" w14:textId="5A502273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443" w:type="dxa"/>
            <w:vAlign w:val="center"/>
          </w:tcPr>
          <w:p w14:paraId="691886D9" w14:textId="263309E4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9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3504" behindDoc="0" locked="0" layoutInCell="1" allowOverlap="1" wp14:anchorId="0F0F2C86" wp14:editId="41A80A70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211455</wp:posOffset>
                    </wp:positionV>
                    <wp:extent cx="494030" cy="343535"/>
                    <wp:effectExtent l="0" t="0" r="1270" b="0"/>
                    <wp:wrapNone/>
                    <wp:docPr id="1710247643" name="图片 1710247643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4B527FA3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517140E3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</w:p>
        </w:tc>
        <w:tc>
          <w:tcPr>
            <w:tcW w:w="2736" w:type="dxa"/>
            <w:vAlign w:val="center"/>
          </w:tcPr>
          <w:p w14:paraId="00D31DB5" w14:textId="484A4527" w:rsidR="00DC15FF" w:rsidRDefault="00A404A9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指导学生对上下文条件熵进行测量</w:t>
            </w:r>
          </w:p>
        </w:tc>
        <w:tc>
          <w:tcPr>
            <w:tcW w:w="2736" w:type="dxa"/>
            <w:gridSpan w:val="2"/>
            <w:vAlign w:val="center"/>
          </w:tcPr>
          <w:p w14:paraId="3E27690B" w14:textId="2A6232BA" w:rsidR="00DC15FF" w:rsidRDefault="00A404A9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学生顺利的完成了条件熵测量</w:t>
            </w:r>
          </w:p>
        </w:tc>
        <w:tc>
          <w:tcPr>
            <w:tcW w:w="1025" w:type="dxa"/>
            <w:vAlign w:val="center"/>
          </w:tcPr>
          <w:p w14:paraId="08F59EFF" w14:textId="6C9F71B8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27</w:t>
            </w:r>
          </w:p>
        </w:tc>
        <w:tc>
          <w:tcPr>
            <w:tcW w:w="1443" w:type="dxa"/>
            <w:vAlign w:val="center"/>
          </w:tcPr>
          <w:p w14:paraId="51E14CF7" w14:textId="2ECEBBAB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10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4528" behindDoc="0" locked="0" layoutInCell="1" allowOverlap="1" wp14:anchorId="4C026510" wp14:editId="6CAAF238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220345</wp:posOffset>
                    </wp:positionV>
                    <wp:extent cx="494030" cy="343535"/>
                    <wp:effectExtent l="0" t="0" r="1270" b="0"/>
                    <wp:wrapNone/>
                    <wp:docPr id="1273095985" name="图片 1273095985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7C125403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36F77D3D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12</w:t>
            </w:r>
          </w:p>
        </w:tc>
        <w:tc>
          <w:tcPr>
            <w:tcW w:w="2736" w:type="dxa"/>
            <w:vAlign w:val="center"/>
          </w:tcPr>
          <w:p w14:paraId="4F8C4BA6" w14:textId="2C240B3D" w:rsidR="00DC15FF" w:rsidRDefault="00F57934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协助学生进行测试得到第二次的性能结果</w:t>
            </w:r>
          </w:p>
        </w:tc>
        <w:tc>
          <w:tcPr>
            <w:tcW w:w="2736" w:type="dxa"/>
            <w:gridSpan w:val="2"/>
            <w:vAlign w:val="center"/>
          </w:tcPr>
          <w:p w14:paraId="543F0BE0" w14:textId="27A0EEAC" w:rsidR="00DC15FF" w:rsidRDefault="00F57934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学生设计的条件熵测试方法较为理想，能够准确的得到性能结果</w:t>
            </w:r>
          </w:p>
        </w:tc>
        <w:tc>
          <w:tcPr>
            <w:tcW w:w="1025" w:type="dxa"/>
            <w:vAlign w:val="center"/>
          </w:tcPr>
          <w:p w14:paraId="11B771C9" w14:textId="596A8567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.3</w:t>
            </w:r>
          </w:p>
        </w:tc>
        <w:tc>
          <w:tcPr>
            <w:tcW w:w="1443" w:type="dxa"/>
            <w:vAlign w:val="center"/>
          </w:tcPr>
          <w:p w14:paraId="4594E497" w14:textId="027311B6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11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5552" behindDoc="0" locked="0" layoutInCell="1" allowOverlap="1" wp14:anchorId="137B2DDD" wp14:editId="34A81C09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254635</wp:posOffset>
                    </wp:positionV>
                    <wp:extent cx="494030" cy="343535"/>
                    <wp:effectExtent l="0" t="0" r="1270" b="0"/>
                    <wp:wrapNone/>
                    <wp:docPr id="2140802968" name="图片 2140802968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0D697A1E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662DEB27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13</w:t>
            </w:r>
          </w:p>
        </w:tc>
        <w:tc>
          <w:tcPr>
            <w:tcW w:w="2736" w:type="dxa"/>
            <w:vAlign w:val="center"/>
          </w:tcPr>
          <w:p w14:paraId="0AA31EF2" w14:textId="7D136C43" w:rsidR="00DC15FF" w:rsidRDefault="00F57934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指导学生学习使用</w:t>
            </w:r>
            <w:r>
              <w:rPr>
                <w:rFonts w:ascii="Times New Roman" w:hAnsi="Times New Roman" w:hint="eastAsia"/>
                <w:szCs w:val="21"/>
              </w:rPr>
              <w:t>meshlab</w:t>
            </w:r>
            <w:r>
              <w:rPr>
                <w:rFonts w:ascii="Times New Roman" w:hAnsi="Times New Roman" w:hint="eastAsia"/>
                <w:szCs w:val="21"/>
              </w:rPr>
              <w:t>软件来查看原始点云的三维示意图并找出序列特征</w:t>
            </w:r>
          </w:p>
        </w:tc>
        <w:tc>
          <w:tcPr>
            <w:tcW w:w="2736" w:type="dxa"/>
            <w:gridSpan w:val="2"/>
            <w:vAlign w:val="center"/>
          </w:tcPr>
          <w:p w14:paraId="2EE6F358" w14:textId="76148978" w:rsidR="00DC15FF" w:rsidRDefault="00F57934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寻找序列特征进行自适应上下文设计有一定难度，需要继续研究</w:t>
            </w:r>
          </w:p>
        </w:tc>
        <w:tc>
          <w:tcPr>
            <w:tcW w:w="1025" w:type="dxa"/>
            <w:vAlign w:val="center"/>
          </w:tcPr>
          <w:p w14:paraId="6D12511B" w14:textId="74001D9B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1443" w:type="dxa"/>
            <w:vAlign w:val="center"/>
          </w:tcPr>
          <w:p w14:paraId="72BE665A" w14:textId="191A489E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12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6576" behindDoc="0" locked="0" layoutInCell="1" allowOverlap="1" wp14:anchorId="2060989D" wp14:editId="372F93E9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257175</wp:posOffset>
                    </wp:positionV>
                    <wp:extent cx="494030" cy="343535"/>
                    <wp:effectExtent l="0" t="0" r="1270" b="0"/>
                    <wp:wrapNone/>
                    <wp:docPr id="489465899" name="图片 489465899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31FF02E8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227E8846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14</w:t>
            </w:r>
          </w:p>
        </w:tc>
        <w:tc>
          <w:tcPr>
            <w:tcW w:w="2736" w:type="dxa"/>
            <w:vAlign w:val="center"/>
          </w:tcPr>
          <w:p w14:paraId="6B3EA1D2" w14:textId="31C610A5" w:rsidR="00DC15FF" w:rsidRDefault="00D373D8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与学生针对最终性能结果进行讨论，分析原因</w:t>
            </w:r>
          </w:p>
        </w:tc>
        <w:tc>
          <w:tcPr>
            <w:tcW w:w="2736" w:type="dxa"/>
            <w:gridSpan w:val="2"/>
            <w:vAlign w:val="center"/>
          </w:tcPr>
          <w:p w14:paraId="5CD2DE90" w14:textId="26B0ECCE" w:rsidR="00DC15FF" w:rsidRDefault="00D373D8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得出了两个可能存在的原因，以此作为后续研究方向</w:t>
            </w:r>
          </w:p>
        </w:tc>
        <w:tc>
          <w:tcPr>
            <w:tcW w:w="1025" w:type="dxa"/>
            <w:vAlign w:val="center"/>
          </w:tcPr>
          <w:p w14:paraId="20B11C19" w14:textId="4AC11E3B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17</w:t>
            </w:r>
          </w:p>
        </w:tc>
        <w:tc>
          <w:tcPr>
            <w:tcW w:w="1443" w:type="dxa"/>
            <w:vAlign w:val="center"/>
          </w:tcPr>
          <w:p w14:paraId="458FA022" w14:textId="7B9041C9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13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7600" behindDoc="0" locked="0" layoutInCell="1" allowOverlap="1" wp14:anchorId="6838B28E" wp14:editId="0B511826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215265</wp:posOffset>
                    </wp:positionV>
                    <wp:extent cx="494030" cy="343535"/>
                    <wp:effectExtent l="0" t="0" r="1270" b="0"/>
                    <wp:wrapNone/>
                    <wp:docPr id="708868898" name="图片 708868898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376F7F86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1F1F4DDC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15</w:t>
            </w:r>
          </w:p>
        </w:tc>
        <w:tc>
          <w:tcPr>
            <w:tcW w:w="2736" w:type="dxa"/>
            <w:vAlign w:val="center"/>
          </w:tcPr>
          <w:p w14:paraId="0EFAA0A8" w14:textId="1F2F97D1" w:rsidR="00DC15FF" w:rsidRDefault="00F10D58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指导学生开始论文撰写工作</w:t>
            </w:r>
          </w:p>
        </w:tc>
        <w:tc>
          <w:tcPr>
            <w:tcW w:w="2736" w:type="dxa"/>
            <w:gridSpan w:val="2"/>
            <w:vAlign w:val="center"/>
          </w:tcPr>
          <w:p w14:paraId="3FF1F531" w14:textId="6704F423" w:rsidR="00DC15FF" w:rsidRDefault="00F10D58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学生撰写论文进度正常，不过语言表达欠佳，需要后续进行润色</w:t>
            </w:r>
          </w:p>
        </w:tc>
        <w:tc>
          <w:tcPr>
            <w:tcW w:w="1025" w:type="dxa"/>
            <w:vAlign w:val="center"/>
          </w:tcPr>
          <w:p w14:paraId="4058406D" w14:textId="13B8555C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4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24</w:t>
            </w:r>
          </w:p>
        </w:tc>
        <w:tc>
          <w:tcPr>
            <w:tcW w:w="1443" w:type="dxa"/>
            <w:vAlign w:val="center"/>
          </w:tcPr>
          <w:p w14:paraId="14AC7775" w14:textId="0767CE7A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ins w:id="14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8624" behindDoc="0" locked="0" layoutInCell="1" allowOverlap="1" wp14:anchorId="3468DA57" wp14:editId="7CD17CEA">
                    <wp:simplePos x="0" y="0"/>
                    <wp:positionH relativeFrom="column">
                      <wp:posOffset>147955</wp:posOffset>
                    </wp:positionH>
                    <wp:positionV relativeFrom="page">
                      <wp:posOffset>211455</wp:posOffset>
                    </wp:positionV>
                    <wp:extent cx="494030" cy="343535"/>
                    <wp:effectExtent l="0" t="0" r="1270" b="0"/>
                    <wp:wrapNone/>
                    <wp:docPr id="2051429535" name="图片 2051429535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  <w:tr w:rsidR="00DC15FF" w14:paraId="2692FC26" w14:textId="77777777" w:rsidTr="00F26F0A">
        <w:trPr>
          <w:trHeight w:val="1276"/>
          <w:jc w:val="center"/>
        </w:trPr>
        <w:tc>
          <w:tcPr>
            <w:tcW w:w="1024" w:type="dxa"/>
            <w:vAlign w:val="center"/>
          </w:tcPr>
          <w:p w14:paraId="4B7BFE1D" w14:textId="77777777" w:rsidR="00DC15FF" w:rsidRDefault="00DC15FF" w:rsidP="00DC15FF">
            <w:pPr>
              <w:spacing w:line="24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16</w:t>
            </w:r>
          </w:p>
        </w:tc>
        <w:tc>
          <w:tcPr>
            <w:tcW w:w="2736" w:type="dxa"/>
            <w:vAlign w:val="center"/>
          </w:tcPr>
          <w:p w14:paraId="6ED06E7B" w14:textId="61086EF8" w:rsidR="00DC15FF" w:rsidRDefault="00C321D3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指导学生进行论文收尾工作，并准备毕业答辩</w:t>
            </w:r>
          </w:p>
        </w:tc>
        <w:tc>
          <w:tcPr>
            <w:tcW w:w="2736" w:type="dxa"/>
            <w:gridSpan w:val="2"/>
            <w:vAlign w:val="center"/>
          </w:tcPr>
          <w:p w14:paraId="4D2B5D9E" w14:textId="4C70FCA6" w:rsidR="00DC15FF" w:rsidRDefault="00C321D3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论文经过多次修改，已经基本合格</w:t>
            </w:r>
          </w:p>
        </w:tc>
        <w:tc>
          <w:tcPr>
            <w:tcW w:w="1025" w:type="dxa"/>
            <w:vAlign w:val="center"/>
          </w:tcPr>
          <w:p w14:paraId="13B356D6" w14:textId="2077CE9E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</w:t>
            </w:r>
            <w:r>
              <w:rPr>
                <w:rFonts w:ascii="Times New Roman" w:hAnsi="Times New Roman"/>
                <w:szCs w:val="21"/>
              </w:rPr>
              <w:t>3</w:t>
            </w:r>
            <w:r>
              <w:rPr>
                <w:rFonts w:ascii="Times New Roman" w:hAnsi="Times New Roman"/>
                <w:szCs w:val="21"/>
              </w:rPr>
              <w:t>.</w:t>
            </w:r>
            <w:r>
              <w:rPr>
                <w:rFonts w:ascii="Times New Roman" w:hAnsi="Times New Roman"/>
                <w:szCs w:val="21"/>
              </w:rPr>
              <w:t>5.8</w:t>
            </w:r>
          </w:p>
        </w:tc>
        <w:tc>
          <w:tcPr>
            <w:tcW w:w="1443" w:type="dxa"/>
            <w:vAlign w:val="center"/>
          </w:tcPr>
          <w:p w14:paraId="6216FA73" w14:textId="77777777" w:rsidR="00DC15FF" w:rsidRDefault="00DC15FF" w:rsidP="00DC15FF">
            <w:pPr>
              <w:spacing w:line="240" w:lineRule="auto"/>
              <w:ind w:firstLineChars="0" w:firstLine="0"/>
              <w:rPr>
                <w:rFonts w:ascii="Times New Roman" w:hAnsi="Times New Roman" w:hint="eastAsia"/>
                <w:szCs w:val="21"/>
              </w:rPr>
            </w:pPr>
            <w:ins w:id="15" w:author="yao kai" w:date="2023-05-30T17:05:00Z">
              <w:r>
                <w:rPr>
                  <w:noProof/>
                </w:rPr>
                <w:drawing>
                  <wp:anchor distT="0" distB="0" distL="114300" distR="114300" simplePos="0" relativeHeight="251739648" behindDoc="0" locked="0" layoutInCell="1" allowOverlap="1" wp14:anchorId="33406BB3" wp14:editId="006F5882">
                    <wp:simplePos x="0" y="0"/>
                    <wp:positionH relativeFrom="column">
                      <wp:posOffset>116205</wp:posOffset>
                    </wp:positionH>
                    <wp:positionV relativeFrom="page">
                      <wp:posOffset>226695</wp:posOffset>
                    </wp:positionV>
                    <wp:extent cx="494030" cy="343535"/>
                    <wp:effectExtent l="0" t="0" r="1270" b="0"/>
                    <wp:wrapNone/>
                    <wp:docPr id="1538450717" name="图片 1538450717" descr="C:\Users\xiaoyu\Documents\Tencent Files\2498786275\Image\Group2\~1\PD\~1PDXRR)VF~AR_@[}EMO6Y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Users\xiaoyu\Documents\Tencent Files\2498786275\Image\Group2\~1\PD\~1PDXRR)VF~AR_@[}EMO6YM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4030" cy="343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</w:p>
        </w:tc>
      </w:tr>
    </w:tbl>
    <w:p w14:paraId="6FE006A2" w14:textId="77777777" w:rsidR="008E0A09" w:rsidRDefault="00000000">
      <w:pPr>
        <w:spacing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说明：</w:t>
      </w: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本表由学生填写；</w:t>
      </w:r>
    </w:p>
    <w:p w14:paraId="006B63F9" w14:textId="77777777" w:rsidR="008E0A09" w:rsidRDefault="00000000">
      <w:pPr>
        <w:spacing w:line="240" w:lineRule="auto"/>
        <w:ind w:left="840" w:hangingChars="400" w:hanging="84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  2.</w:t>
      </w:r>
      <w:r>
        <w:rPr>
          <w:rFonts w:ascii="Times New Roman" w:hAnsi="Times New Roman" w:hint="eastAsia"/>
          <w:szCs w:val="21"/>
        </w:rPr>
        <w:t>学生提出的问题或导师指导的问题均填入指导内容栏内，经教师指导将解决结果记在效果栏内，并请指导教师签名作为记载。</w:t>
      </w:r>
    </w:p>
    <w:p w14:paraId="32E70952" w14:textId="77777777" w:rsidR="008E0A09" w:rsidRDefault="008E0A09">
      <w:pPr>
        <w:ind w:firstLine="420"/>
      </w:pPr>
    </w:p>
    <w:sectPr w:rsidR="008E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o kai">
    <w15:presenceInfo w15:providerId="Windows Live" w15:userId="75076055b22077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F87C4A"/>
    <w:rsid w:val="0028682B"/>
    <w:rsid w:val="002A3FDB"/>
    <w:rsid w:val="003168C4"/>
    <w:rsid w:val="00323470"/>
    <w:rsid w:val="00381A63"/>
    <w:rsid w:val="0064039C"/>
    <w:rsid w:val="00776C61"/>
    <w:rsid w:val="008E0A09"/>
    <w:rsid w:val="00924093"/>
    <w:rsid w:val="00992CDE"/>
    <w:rsid w:val="00A404A9"/>
    <w:rsid w:val="00C321D3"/>
    <w:rsid w:val="00D373D8"/>
    <w:rsid w:val="00DC15FF"/>
    <w:rsid w:val="00F10D58"/>
    <w:rsid w:val="00F26F0A"/>
    <w:rsid w:val="00F57934"/>
    <w:rsid w:val="0BF87C4A"/>
    <w:rsid w:val="1A33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27C08"/>
  <w15:docId w15:val="{3462741D-4D13-42CF-93C4-2470D4A7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ind w:firstLineChars="200" w:firstLine="20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TNN</dc:creator>
  <cp:lastModifiedBy>yao kai</cp:lastModifiedBy>
  <cp:revision>13</cp:revision>
  <dcterms:created xsi:type="dcterms:W3CDTF">2019-11-12T09:22:00Z</dcterms:created>
  <dcterms:modified xsi:type="dcterms:W3CDTF">2023-06-02T06:38:00Z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